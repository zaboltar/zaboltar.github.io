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75127C" w:rsidP="0075127C">
      <w:pPr>
        <w:jc w:val="right"/>
        <w:rPr>
          <w:lang w:val="es-PE"/>
        </w:rPr>
      </w:pPr>
      <w:r>
        <w:rPr>
          <w:lang w:val="es-PE"/>
        </w:rPr>
        <w:t>UNIVERSIDAD ANTONIO RUIZ DE MONTOYA</w:t>
      </w:r>
    </w:p>
    <w:p w:rsidR="0075127C" w:rsidRPr="00755422" w:rsidRDefault="0075127C" w:rsidP="0075127C">
      <w:pPr>
        <w:jc w:val="right"/>
        <w:rPr>
          <w:b/>
          <w:lang w:val="es-PE"/>
        </w:rPr>
      </w:pPr>
      <w:r>
        <w:rPr>
          <w:b/>
          <w:lang w:val="es-PE"/>
        </w:rPr>
        <w:t>Introducción a la Filosofía</w:t>
      </w:r>
    </w:p>
    <w:p w:rsidR="0075127C" w:rsidRDefault="0075127C" w:rsidP="0075127C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127C" w:rsidRDefault="0075127C" w:rsidP="0075127C">
      <w:pPr>
        <w:jc w:val="right"/>
        <w:rPr>
          <w:lang w:val="es-PE"/>
        </w:rPr>
      </w:pPr>
      <w:r>
        <w:rPr>
          <w:lang w:val="es-PE"/>
        </w:rPr>
        <w:t>2019</w:t>
      </w:r>
    </w:p>
    <w:p w:rsidR="0075127C" w:rsidRDefault="0075127C" w:rsidP="0075127C">
      <w:pPr>
        <w:jc w:val="center"/>
        <w:rPr>
          <w:b/>
          <w:u w:val="single"/>
          <w:lang w:val="es-PE"/>
        </w:rPr>
      </w:pPr>
      <w:r w:rsidRPr="00755422">
        <w:rPr>
          <w:b/>
          <w:u w:val="single"/>
          <w:lang w:val="es-PE"/>
        </w:rPr>
        <w:t>Primer Control De Lectura</w:t>
      </w:r>
    </w:p>
    <w:p w:rsidR="0075127C" w:rsidRDefault="0075127C" w:rsidP="00FB2994">
      <w:pPr>
        <w:jc w:val="both"/>
        <w:rPr>
          <w:b/>
          <w:u w:val="single"/>
          <w:lang w:val="es-PE"/>
        </w:rPr>
        <w:pPrChange w:id="0" w:author="Usuario de Windows" w:date="2019-09-09T20:27:00Z">
          <w:pPr>
            <w:jc w:val="center"/>
          </w:pPr>
        </w:pPrChange>
      </w:pPr>
    </w:p>
    <w:p w:rsidR="0075127C" w:rsidDel="00FB2994" w:rsidRDefault="00A90493" w:rsidP="00FB2994">
      <w:pPr>
        <w:jc w:val="both"/>
        <w:rPr>
          <w:del w:id="1" w:author="Usuario de Windows" w:date="2019-09-09T20:27:00Z"/>
          <w:lang w:val="es-PE"/>
        </w:rPr>
        <w:pPrChange w:id="2" w:author="Usuario de Windows" w:date="2019-09-09T20:27:00Z">
          <w:pPr/>
        </w:pPrChange>
      </w:pPr>
      <w:del w:id="3" w:author="Usuario de Windows" w:date="2019-09-09T20:27:00Z">
        <w:r w:rsidDel="00FB2994">
          <w:rPr>
            <w:lang w:val="es-PE"/>
          </w:rPr>
          <w:delText xml:space="preserve">Lecturas: </w:delText>
        </w:r>
      </w:del>
    </w:p>
    <w:p w:rsidR="00A90493" w:rsidDel="00FB2994" w:rsidRDefault="00A90493" w:rsidP="00FB2994">
      <w:pPr>
        <w:pStyle w:val="Prrafodelista"/>
        <w:numPr>
          <w:ilvl w:val="0"/>
          <w:numId w:val="1"/>
        </w:numPr>
        <w:jc w:val="both"/>
        <w:rPr>
          <w:del w:id="4" w:author="Usuario de Windows" w:date="2019-09-09T20:27:00Z"/>
          <w:lang w:val="es-PE"/>
        </w:rPr>
        <w:pPrChange w:id="5" w:author="Usuario de Windows" w:date="2019-09-09T20:27:00Z">
          <w:pPr>
            <w:pStyle w:val="Prrafodelista"/>
            <w:numPr>
              <w:numId w:val="1"/>
            </w:numPr>
            <w:ind w:hanging="360"/>
          </w:pPr>
        </w:pPrChange>
      </w:pPr>
      <w:del w:id="6" w:author="Usuario de Windows" w:date="2019-09-09T20:27:00Z">
        <w:r w:rsidDel="00FB2994">
          <w:rPr>
            <w:lang w:val="es-PE"/>
          </w:rPr>
          <w:delText>Socrates platon y aristoteles</w:delText>
        </w:r>
      </w:del>
    </w:p>
    <w:p w:rsidR="00A90493" w:rsidDel="00FB2994" w:rsidRDefault="00A90493" w:rsidP="00FB2994">
      <w:pPr>
        <w:pStyle w:val="Prrafodelista"/>
        <w:numPr>
          <w:ilvl w:val="0"/>
          <w:numId w:val="1"/>
        </w:numPr>
        <w:jc w:val="both"/>
        <w:rPr>
          <w:del w:id="7" w:author="Usuario de Windows" w:date="2019-09-09T20:27:00Z"/>
          <w:lang w:val="es-PE"/>
        </w:rPr>
        <w:pPrChange w:id="8" w:author="Usuario de Windows" w:date="2019-09-09T20:27:00Z">
          <w:pPr>
            <w:pStyle w:val="Prrafodelista"/>
            <w:numPr>
              <w:numId w:val="1"/>
            </w:numPr>
            <w:ind w:hanging="360"/>
          </w:pPr>
        </w:pPrChange>
      </w:pPr>
      <w:del w:id="9" w:author="Usuario de Windows" w:date="2019-09-09T20:27:00Z">
        <w:r w:rsidDel="00FB2994">
          <w:rPr>
            <w:lang w:val="es-PE"/>
          </w:rPr>
          <w:delText>Apología de socrates + socrates</w:delText>
        </w:r>
      </w:del>
    </w:p>
    <w:p w:rsidR="00A90493" w:rsidDel="00FB2994" w:rsidRDefault="00A90493" w:rsidP="00FB2994">
      <w:pPr>
        <w:pStyle w:val="Prrafodelista"/>
        <w:numPr>
          <w:ilvl w:val="0"/>
          <w:numId w:val="1"/>
        </w:numPr>
        <w:jc w:val="both"/>
        <w:rPr>
          <w:del w:id="10" w:author="Usuario de Windows" w:date="2019-09-09T20:27:00Z"/>
          <w:lang w:val="es-PE"/>
        </w:rPr>
        <w:pPrChange w:id="11" w:author="Usuario de Windows" w:date="2019-09-09T20:27:00Z">
          <w:pPr>
            <w:pStyle w:val="Prrafodelista"/>
            <w:numPr>
              <w:numId w:val="1"/>
            </w:numPr>
            <w:ind w:hanging="360"/>
          </w:pPr>
        </w:pPrChange>
      </w:pPr>
      <w:del w:id="12" w:author="Usuario de Windows" w:date="2019-09-09T20:27:00Z">
        <w:r w:rsidDel="00FB2994">
          <w:rPr>
            <w:lang w:val="es-PE"/>
          </w:rPr>
          <w:delText>Aristóteles Eudaimonia + presentacion</w:delText>
        </w:r>
      </w:del>
    </w:p>
    <w:p w:rsidR="00A90493" w:rsidDel="00FB2994" w:rsidRDefault="00A90493" w:rsidP="00FB2994">
      <w:pPr>
        <w:pStyle w:val="Prrafodelista"/>
        <w:numPr>
          <w:ilvl w:val="0"/>
          <w:numId w:val="1"/>
        </w:numPr>
        <w:jc w:val="both"/>
        <w:rPr>
          <w:del w:id="13" w:author="Usuario de Windows" w:date="2019-09-09T20:27:00Z"/>
          <w:lang w:val="es-PE"/>
        </w:rPr>
        <w:pPrChange w:id="14" w:author="Usuario de Windows" w:date="2019-09-09T20:27:00Z">
          <w:pPr>
            <w:pStyle w:val="Prrafodelista"/>
            <w:numPr>
              <w:numId w:val="1"/>
            </w:numPr>
            <w:ind w:hanging="360"/>
          </w:pPr>
        </w:pPrChange>
      </w:pPr>
      <w:del w:id="15" w:author="Usuario de Windows" w:date="2019-09-09T20:27:00Z">
        <w:r w:rsidDel="00FB2994">
          <w:rPr>
            <w:lang w:val="es-PE"/>
          </w:rPr>
          <w:delText>Camino a la escuela, una carrera de obstáculos y el saber de una victoria wtf</w:delText>
        </w:r>
      </w:del>
    </w:p>
    <w:p w:rsidR="00A90493" w:rsidDel="00FB2994" w:rsidRDefault="00A90493" w:rsidP="00FB2994">
      <w:pPr>
        <w:pStyle w:val="Prrafodelista"/>
        <w:numPr>
          <w:ilvl w:val="0"/>
          <w:numId w:val="1"/>
        </w:numPr>
        <w:jc w:val="both"/>
        <w:rPr>
          <w:del w:id="16" w:author="Usuario de Windows" w:date="2019-09-09T20:27:00Z"/>
          <w:lang w:val="es-PE"/>
        </w:rPr>
        <w:pPrChange w:id="17" w:author="Usuario de Windows" w:date="2019-09-09T20:27:00Z">
          <w:pPr>
            <w:pStyle w:val="Prrafodelista"/>
            <w:numPr>
              <w:numId w:val="1"/>
            </w:numPr>
            <w:ind w:hanging="360"/>
          </w:pPr>
        </w:pPrChange>
      </w:pPr>
      <w:del w:id="18" w:author="Usuario de Windows" w:date="2019-09-09T20:27:00Z">
        <w:r w:rsidDel="00FB2994">
          <w:rPr>
            <w:lang w:val="es-PE"/>
          </w:rPr>
          <w:delText>Jornadas internaciones sobre idealismo alemán y teoría critica</w:delText>
        </w:r>
      </w:del>
    </w:p>
    <w:p w:rsidR="00925FD2" w:rsidRDefault="00925FD2" w:rsidP="00FB2994">
      <w:pPr>
        <w:jc w:val="both"/>
        <w:rPr>
          <w:lang w:val="es-PE"/>
        </w:rPr>
        <w:pPrChange w:id="19" w:author="Usuario de Windows" w:date="2019-09-09T20:27:00Z">
          <w:pPr/>
        </w:pPrChange>
      </w:pPr>
      <w:r>
        <w:rPr>
          <w:lang w:val="es-PE"/>
        </w:rPr>
        <w:t xml:space="preserve">Responder sólo </w:t>
      </w:r>
      <w:r w:rsidR="00967B7F">
        <w:rPr>
          <w:b/>
          <w:lang w:val="es-PE"/>
        </w:rPr>
        <w:t>tres</w:t>
      </w:r>
      <w:r>
        <w:rPr>
          <w:b/>
          <w:lang w:val="es-PE"/>
        </w:rPr>
        <w:t xml:space="preserve"> </w:t>
      </w:r>
      <w:r>
        <w:rPr>
          <w:lang w:val="es-PE"/>
        </w:rPr>
        <w:t>de las siguientes preguntas:</w:t>
      </w:r>
    </w:p>
    <w:p w:rsidR="00925FD2" w:rsidRDefault="00925FD2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0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>Respecto a Sócrates, Platón y Aristóteles; ¿qué interés representan a cambio de los filósofos naturalistas o presocráticos? Mientras los primeros se ocupan del principio cosmológico, los otros: ¿por qué camino llevan sus reflexiones?</w:t>
      </w:r>
    </w:p>
    <w:p w:rsidR="00925FD2" w:rsidRDefault="00925FD2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1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>¿Por cuales razones Sócrates acepta y obedece las consecuencias de la ley,</w:t>
      </w:r>
      <w:bookmarkStart w:id="22" w:name="_GoBack"/>
      <w:bookmarkEnd w:id="22"/>
      <w:r>
        <w:rPr>
          <w:lang w:val="es-PE"/>
        </w:rPr>
        <w:t xml:space="preserve"> a pesar de que está en desacuerdo con las acusaciones?</w:t>
      </w:r>
    </w:p>
    <w:p w:rsidR="00925FD2" w:rsidRDefault="00967B7F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3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>¿Qué distingue a un/a sofista de un/a filósofo/a?</w:t>
      </w:r>
    </w:p>
    <w:p w:rsidR="00967B7F" w:rsidRDefault="00967B7F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4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 xml:space="preserve">¿Qué elementos pueden asociarse entre los pensamientos de Sócrates, Platón y Aristóteles? Desarrolle semejanzas y diferencias. </w:t>
      </w:r>
    </w:p>
    <w:p w:rsidR="00967B7F" w:rsidRDefault="00967B7F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5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>¿Cuáles son los elementos que Aristóteles critica de Platón? ¿Qué pensaría cada uno acerca de las siguientes preguntas: (¿el bien es uno o múltiple?, ¿nos hacemos buenos contemplando la idea de bien o practicando actos justos?, ¿cómo conocemos: captando ideas o a partir de los sentidos?, ¿en qué consiste “lo que es”: una idea o una mezcla de forma y materia?)?</w:t>
      </w:r>
    </w:p>
    <w:p w:rsidR="00967B7F" w:rsidRDefault="00967B7F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lang w:val="es-PE"/>
        </w:rPr>
        <w:pPrChange w:id="26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>¿Qué traducciones y significados puede tener la palabra griega “</w:t>
      </w:r>
      <w:proofErr w:type="spellStart"/>
      <w:r>
        <w:rPr>
          <w:lang w:val="es-PE"/>
        </w:rPr>
        <w:t>eudaimonia</w:t>
      </w:r>
      <w:proofErr w:type="spellEnd"/>
      <w:r>
        <w:rPr>
          <w:lang w:val="es-PE"/>
        </w:rPr>
        <w:t>” (</w:t>
      </w:r>
      <w:proofErr w:type="spellStart"/>
      <w:r w:rsidRPr="00967B7F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εὐδ</w:t>
      </w:r>
      <w:proofErr w:type="spellEnd"/>
      <w:r w:rsidRPr="00967B7F">
        <w:rPr>
          <w:rFonts w:ascii="Arial" w:hAnsi="Arial" w:cs="Arial"/>
          <w:i/>
          <w:color w:val="545454"/>
          <w:sz w:val="21"/>
          <w:szCs w:val="21"/>
          <w:shd w:val="clear" w:color="auto" w:fill="FFFFFF"/>
        </w:rPr>
        <w:t>αιμονία</w:t>
      </w:r>
      <w:r>
        <w:rPr>
          <w:lang w:val="es-PE"/>
        </w:rPr>
        <w:t>)?</w:t>
      </w:r>
    </w:p>
    <w:p w:rsidR="00967B7F" w:rsidRDefault="00FB2994" w:rsidP="00FB2994">
      <w:pPr>
        <w:pStyle w:val="Prrafodelista"/>
        <w:numPr>
          <w:ilvl w:val="0"/>
          <w:numId w:val="1"/>
        </w:numPr>
        <w:spacing w:line="276" w:lineRule="auto"/>
        <w:jc w:val="both"/>
        <w:rPr>
          <w:ins w:id="27" w:author="Usuario de Windows" w:date="2019-09-09T20:27:00Z"/>
          <w:lang w:val="es-PE"/>
        </w:rPr>
        <w:pPrChange w:id="28" w:author="Usuario de Windows" w:date="2019-09-09T20:30:00Z">
          <w:pPr>
            <w:pStyle w:val="Prrafodelista"/>
            <w:numPr>
              <w:numId w:val="1"/>
            </w:numPr>
            <w:ind w:hanging="360"/>
          </w:pPr>
        </w:pPrChange>
      </w:pPr>
      <w:r>
        <w:rPr>
          <w:lang w:val="es-PE"/>
        </w:rPr>
        <w:t xml:space="preserve">¿Qué horizonte plantea la </w:t>
      </w:r>
      <w:ins w:id="29" w:author="Usuario de Windows" w:date="2019-09-09T20:26:00Z">
        <w:r>
          <w:rPr>
            <w:lang w:val="es-PE"/>
          </w:rPr>
          <w:t>Ética de Aristóteles?</w:t>
        </w:r>
      </w:ins>
    </w:p>
    <w:p w:rsidR="00FB2994" w:rsidRPr="00FB2994" w:rsidRDefault="00FB2994" w:rsidP="00FB2994">
      <w:pPr>
        <w:ind w:left="360"/>
        <w:rPr>
          <w:lang w:val="es-PE"/>
          <w:rPrChange w:id="30" w:author="Usuario de Windows" w:date="2019-09-09T20:29:00Z">
            <w:rPr>
              <w:lang w:val="es-PE"/>
            </w:rPr>
          </w:rPrChange>
        </w:rPr>
        <w:pPrChange w:id="31" w:author="Usuario de Windows" w:date="2019-09-09T20:29:00Z">
          <w:pPr>
            <w:pStyle w:val="Prrafodelista"/>
            <w:numPr>
              <w:numId w:val="1"/>
            </w:numPr>
            <w:ind w:hanging="360"/>
          </w:pPr>
        </w:pPrChange>
      </w:pPr>
    </w:p>
    <w:p w:rsidR="0075127C" w:rsidRPr="0075127C" w:rsidRDefault="0075127C">
      <w:pPr>
        <w:rPr>
          <w:lang w:val="es-PE"/>
        </w:rPr>
      </w:pPr>
    </w:p>
    <w:sectPr w:rsidR="0075127C" w:rsidRPr="00751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475AE"/>
    <w:multiLevelType w:val="hybridMultilevel"/>
    <w:tmpl w:val="6380A178"/>
    <w:lvl w:ilvl="0" w:tplc="35766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7C"/>
    <w:rsid w:val="001866E7"/>
    <w:rsid w:val="0075127C"/>
    <w:rsid w:val="00925FD2"/>
    <w:rsid w:val="00967B7F"/>
    <w:rsid w:val="00A90493"/>
    <w:rsid w:val="00FB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39BA5"/>
  <w15:chartTrackingRefBased/>
  <w15:docId w15:val="{9B4AE42E-553E-4411-8792-C9236B02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2019-09-10T00:21:00Z</dcterms:created>
  <dcterms:modified xsi:type="dcterms:W3CDTF">2019-09-10T01:30:00Z</dcterms:modified>
</cp:coreProperties>
</file>