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4F52E" w14:textId="77777777" w:rsidR="004837ED" w:rsidDel="00C27F2E" w:rsidRDefault="00C27F2E" w:rsidP="004837ED">
      <w:pPr>
        <w:spacing w:line="480" w:lineRule="auto"/>
        <w:jc w:val="both"/>
        <w:rPr>
          <w:del w:id="0" w:author="Carlos Arrizabalaga Lizarraga" w:date="2020-01-30T11:43:00Z"/>
          <w:rFonts w:ascii="Helvetica" w:hAnsi="Helvetica" w:cs="Helvetica"/>
          <w:color w:val="444950"/>
          <w:sz w:val="20"/>
          <w:szCs w:val="20"/>
          <w:shd w:val="clear" w:color="auto" w:fill="F1F0F0"/>
        </w:rPr>
      </w:pPr>
      <w:ins w:id="1" w:author="Usuario de Windows" w:date="2020-01-30T16:10:00Z">
        <w:r>
          <w:rPr>
            <w:rFonts w:ascii="Helvetica" w:hAnsi="Helvetica" w:cs="Helvetica"/>
            <w:color w:val="444950"/>
            <w:sz w:val="20"/>
            <w:szCs w:val="20"/>
            <w:shd w:val="clear" w:color="auto" w:fill="F1F0F0"/>
          </w:rPr>
          <w:t xml:space="preserve">Estimada profesora, Le envío su ponencia con algunas sugerencias y correcciones por favor me devuelve el texto con los cambios aprobados o me dice lo que le parezca con toda libertad. Le hago algunas recomendaciones le ruego las vea con atención, si no le parece no tiene por qué obedecerlas. Lo de la revolución del 67 por favor sí sería importante corregir ese detalle. Belaunde muere en 1966. Le envío también el texto de Belaunde de 1923. También quería decirle que cita </w:t>
        </w:r>
        <w:proofErr w:type="spellStart"/>
        <w:r>
          <w:rPr>
            <w:rFonts w:ascii="Helvetica" w:hAnsi="Helvetica" w:cs="Helvetica"/>
            <w:color w:val="444950"/>
            <w:sz w:val="20"/>
            <w:szCs w:val="20"/>
            <w:shd w:val="clear" w:color="auto" w:fill="F1F0F0"/>
          </w:rPr>
          <w:t>ud.</w:t>
        </w:r>
        <w:proofErr w:type="spellEnd"/>
        <w:r>
          <w:rPr>
            <w:rFonts w:ascii="Helvetica" w:hAnsi="Helvetica" w:cs="Helvetica"/>
            <w:color w:val="444950"/>
            <w:sz w:val="20"/>
            <w:szCs w:val="20"/>
            <w:shd w:val="clear" w:color="auto" w:fill="F1F0F0"/>
          </w:rPr>
          <w:t xml:space="preserve"> la cuarta edición de 1980 de “La realidad nacional” (las anteriores fueron la de París 1931, y Lima 1945 y 1964) y hay que observar que pese al enjundioso prólogo de LAS, el texto de 1980 “adolece de gran cantidad de errores y omisiones” lo que motivó a Domingo García Belaunde, nieto del autor, a preparar una edición del libro que subsanase esos errores, lo que hizo en 1984. Ahora hay una nueva edición hecha por El Comercio 2010.</w:t>
        </w:r>
      </w:ins>
    </w:p>
    <w:p w14:paraId="5A9EB62F" w14:textId="77777777" w:rsidR="00C27F2E" w:rsidRDefault="00C27F2E" w:rsidP="004837ED">
      <w:pPr>
        <w:spacing w:line="480" w:lineRule="auto"/>
        <w:jc w:val="both"/>
        <w:rPr>
          <w:ins w:id="2" w:author="Usuario de Windows" w:date="2020-01-30T16:10:00Z"/>
          <w:rFonts w:ascii="Times New Roman" w:eastAsia="Times New Roman" w:hAnsi="Times New Roman" w:cs="Times New Roman"/>
          <w:b/>
          <w:u w:val="single"/>
        </w:rPr>
      </w:pPr>
      <w:bookmarkStart w:id="3" w:name="_GoBack"/>
      <w:bookmarkEnd w:id="3"/>
    </w:p>
    <w:p w14:paraId="15C01191" w14:textId="77777777" w:rsidR="004C729F" w:rsidRPr="004837ED" w:rsidRDefault="000E706A">
      <w:pPr>
        <w:spacing w:line="480" w:lineRule="auto"/>
        <w:jc w:val="center"/>
        <w:rPr>
          <w:rFonts w:ascii="Times New Roman" w:eastAsia="Times New Roman" w:hAnsi="Times New Roman" w:cs="Times New Roman"/>
          <w:b/>
          <w:u w:val="single"/>
        </w:rPr>
        <w:pPrChange w:id="4" w:author="Carlos Arrizabalaga Lizarraga" w:date="2020-01-30T11:43:00Z">
          <w:pPr>
            <w:spacing w:line="480" w:lineRule="auto"/>
            <w:jc w:val="both"/>
          </w:pPr>
        </w:pPrChange>
      </w:pPr>
      <w:commentRangeStart w:id="5"/>
      <w:r w:rsidRPr="004837ED">
        <w:rPr>
          <w:rFonts w:ascii="Times New Roman" w:eastAsia="Times New Roman" w:hAnsi="Times New Roman" w:cs="Times New Roman"/>
          <w:b/>
          <w:u w:val="single"/>
        </w:rPr>
        <w:t>PATRIOTISMO Y NACIÓN EN EL PROYECTO ILUSTRADO DEL PRIMER MERCURIO PERUANO COMO INFLUENCIA AL TERCER MERCURIO PERUANO DEL CENTENARIO</w:t>
      </w:r>
      <w:commentRangeEnd w:id="5"/>
      <w:r>
        <w:rPr>
          <w:rStyle w:val="Refdecomentario"/>
        </w:rPr>
        <w:commentReference w:id="5"/>
      </w:r>
    </w:p>
    <w:p w14:paraId="046E9370" w14:textId="77777777" w:rsidR="00F15AE5" w:rsidRPr="004837ED" w:rsidRDefault="00F15AE5" w:rsidP="004837ED">
      <w:pPr>
        <w:spacing w:line="480" w:lineRule="auto"/>
        <w:jc w:val="right"/>
        <w:rPr>
          <w:rFonts w:ascii="Times New Roman" w:eastAsia="Times New Roman" w:hAnsi="Times New Roman" w:cs="Times New Roman"/>
          <w:b/>
          <w:u w:val="single"/>
        </w:rPr>
      </w:pPr>
    </w:p>
    <w:p w14:paraId="211AE62A" w14:textId="77777777" w:rsidR="001D6A84" w:rsidRPr="004837ED" w:rsidDel="000E706A" w:rsidRDefault="00BF369D" w:rsidP="004837ED">
      <w:pPr>
        <w:spacing w:line="480" w:lineRule="auto"/>
        <w:jc w:val="right"/>
        <w:rPr>
          <w:del w:id="6" w:author="Carlos Arrizabalaga Lizarraga" w:date="2020-01-30T11:52:00Z"/>
          <w:rFonts w:ascii="Times New Roman" w:eastAsia="Times New Roman" w:hAnsi="Times New Roman" w:cs="Times New Roman"/>
          <w:b/>
        </w:rPr>
      </w:pPr>
      <w:del w:id="7" w:author="Carlos Arrizabalaga Lizarraga" w:date="2020-01-30T11:52:00Z">
        <w:r w:rsidRPr="004837ED" w:rsidDel="000E706A">
          <w:rPr>
            <w:rFonts w:ascii="Times New Roman" w:eastAsia="Times New Roman" w:hAnsi="Times New Roman" w:cs="Times New Roman"/>
            <w:b/>
          </w:rPr>
          <w:delText>UDEP</w:delText>
        </w:r>
        <w:r w:rsidR="004C729F" w:rsidRPr="004837ED" w:rsidDel="000E706A">
          <w:rPr>
            <w:rFonts w:ascii="Times New Roman" w:eastAsia="Times New Roman" w:hAnsi="Times New Roman" w:cs="Times New Roman"/>
            <w:b/>
          </w:rPr>
          <w:delText>2019</w:delText>
        </w:r>
      </w:del>
    </w:p>
    <w:p w14:paraId="1FFC8EC2" w14:textId="77777777" w:rsidR="00BF369D" w:rsidRDefault="00BF369D" w:rsidP="004837ED">
      <w:pPr>
        <w:spacing w:line="480" w:lineRule="auto"/>
        <w:jc w:val="right"/>
        <w:rPr>
          <w:rFonts w:ascii="Times New Roman" w:eastAsia="Times New Roman" w:hAnsi="Times New Roman" w:cs="Times New Roman"/>
          <w:b/>
        </w:rPr>
      </w:pPr>
      <w:del w:id="8" w:author="Carlos Arrizabalaga Lizarraga" w:date="2020-01-30T11:52:00Z">
        <w:r w:rsidRPr="004837ED" w:rsidDel="000E706A">
          <w:rPr>
            <w:rFonts w:ascii="Times New Roman" w:eastAsia="Times New Roman" w:hAnsi="Times New Roman" w:cs="Times New Roman"/>
            <w:b/>
          </w:rPr>
          <w:delText xml:space="preserve">Dra. </w:delText>
        </w:r>
      </w:del>
      <w:r w:rsidRPr="004837ED">
        <w:rPr>
          <w:rFonts w:ascii="Times New Roman" w:eastAsia="Times New Roman" w:hAnsi="Times New Roman" w:cs="Times New Roman"/>
          <w:b/>
        </w:rPr>
        <w:t>Soledad Escalante Beltrán</w:t>
      </w:r>
    </w:p>
    <w:p w14:paraId="36FD767A" w14:textId="77777777" w:rsidR="008E47BD" w:rsidRDefault="008E47BD" w:rsidP="004837ED">
      <w:pPr>
        <w:spacing w:line="480" w:lineRule="auto"/>
        <w:jc w:val="right"/>
        <w:rPr>
          <w:rFonts w:ascii="Times New Roman" w:eastAsia="Times New Roman" w:hAnsi="Times New Roman" w:cs="Times New Roman"/>
          <w:b/>
        </w:rPr>
      </w:pPr>
      <w:r>
        <w:rPr>
          <w:rFonts w:ascii="Times New Roman" w:eastAsia="Times New Roman" w:hAnsi="Times New Roman" w:cs="Times New Roman"/>
          <w:b/>
        </w:rPr>
        <w:t>Uni</w:t>
      </w:r>
      <w:ins w:id="9" w:author="Carlos Arrizabalaga Lizarraga" w:date="2020-01-30T11:52:00Z">
        <w:r w:rsidR="000E706A">
          <w:rPr>
            <w:rFonts w:ascii="Times New Roman" w:eastAsia="Times New Roman" w:hAnsi="Times New Roman" w:cs="Times New Roman"/>
            <w:b/>
          </w:rPr>
          <w:t>v</w:t>
        </w:r>
      </w:ins>
      <w:r>
        <w:rPr>
          <w:rFonts w:ascii="Times New Roman" w:eastAsia="Times New Roman" w:hAnsi="Times New Roman" w:cs="Times New Roman"/>
          <w:b/>
        </w:rPr>
        <w:t>ersidad Antonio Ruiz de Montoya</w:t>
      </w:r>
    </w:p>
    <w:p w14:paraId="34B70388" w14:textId="77777777" w:rsidR="008E47BD" w:rsidRPr="004837ED" w:rsidRDefault="008E47BD" w:rsidP="004837ED">
      <w:pPr>
        <w:spacing w:line="480" w:lineRule="auto"/>
        <w:jc w:val="right"/>
        <w:rPr>
          <w:rFonts w:ascii="Times New Roman" w:eastAsia="Times New Roman" w:hAnsi="Times New Roman" w:cs="Times New Roman"/>
          <w:b/>
        </w:rPr>
      </w:pPr>
      <w:r w:rsidRPr="008E47BD">
        <w:rPr>
          <w:rFonts w:ascii="Times New Roman" w:eastAsia="Times New Roman" w:hAnsi="Times New Roman" w:cs="Times New Roman"/>
          <w:b/>
        </w:rPr>
        <w:t>soledad.escalante@uarm.pe</w:t>
      </w:r>
    </w:p>
    <w:p w14:paraId="6C0F50BF" w14:textId="77777777" w:rsidR="004C729F" w:rsidRPr="004837ED" w:rsidRDefault="004C729F" w:rsidP="004837ED">
      <w:pPr>
        <w:spacing w:line="480" w:lineRule="auto"/>
        <w:jc w:val="both"/>
        <w:rPr>
          <w:rFonts w:ascii="Times New Roman" w:hAnsi="Times New Roman" w:cs="Times New Roman"/>
          <w:b/>
        </w:rPr>
      </w:pPr>
    </w:p>
    <w:p w14:paraId="22998F26" w14:textId="77777777" w:rsidR="00D339AD" w:rsidRPr="004837ED" w:rsidRDefault="00D339AD" w:rsidP="004837ED">
      <w:pPr>
        <w:spacing w:line="480" w:lineRule="auto"/>
        <w:jc w:val="both"/>
        <w:rPr>
          <w:rFonts w:ascii="Times New Roman" w:hAnsi="Times New Roman" w:cs="Times New Roman"/>
          <w:b/>
        </w:rPr>
      </w:pPr>
    </w:p>
    <w:p w14:paraId="78155DAC" w14:textId="77777777" w:rsidR="009D0CF5" w:rsidRPr="004837ED" w:rsidRDefault="00633B1B" w:rsidP="004837ED">
      <w:pPr>
        <w:spacing w:line="480" w:lineRule="auto"/>
        <w:jc w:val="both"/>
        <w:rPr>
          <w:rFonts w:ascii="Times New Roman" w:eastAsia="Times New Roman" w:hAnsi="Times New Roman" w:cs="Times New Roman"/>
        </w:rPr>
      </w:pPr>
      <w:commentRangeStart w:id="10"/>
      <w:r w:rsidRPr="004837ED">
        <w:rPr>
          <w:rFonts w:ascii="Times New Roman" w:eastAsia="Times New Roman" w:hAnsi="Times New Roman" w:cs="Times New Roman"/>
        </w:rPr>
        <w:t>La siguiente ponencia</w:t>
      </w:r>
      <w:commentRangeEnd w:id="10"/>
      <w:r w:rsidR="008A7645">
        <w:rPr>
          <w:rStyle w:val="Refdecomentario"/>
        </w:rPr>
        <w:commentReference w:id="10"/>
      </w:r>
      <w:r w:rsidR="00D604D2" w:rsidRPr="004837ED">
        <w:rPr>
          <w:rFonts w:ascii="Times New Roman" w:eastAsia="Times New Roman" w:hAnsi="Times New Roman" w:cs="Times New Roman"/>
        </w:rPr>
        <w:t xml:space="preserve"> tiene como objetivo analizar las ideas de nación y patria desarrolladas en las páginas del</w:t>
      </w:r>
      <w:r w:rsidR="00A3272B" w:rsidRPr="004837ED">
        <w:rPr>
          <w:rFonts w:ascii="Times New Roman" w:eastAsia="Times New Roman" w:hAnsi="Times New Roman" w:cs="Times New Roman"/>
        </w:rPr>
        <w:t xml:space="preserve"> primer</w:t>
      </w:r>
      <w:r w:rsidR="00D604D2" w:rsidRPr="004837ED">
        <w:rPr>
          <w:rFonts w:ascii="Times New Roman" w:eastAsia="Times New Roman" w:hAnsi="Times New Roman" w:cs="Times New Roman"/>
        </w:rPr>
        <w:t xml:space="preserve"> </w:t>
      </w:r>
      <w:r w:rsidR="00D604D2" w:rsidRPr="008A7645">
        <w:rPr>
          <w:rFonts w:ascii="Times New Roman" w:eastAsia="Times New Roman" w:hAnsi="Times New Roman" w:cs="Times New Roman"/>
          <w:i/>
          <w:rPrChange w:id="11" w:author="Carlos Arrizabalaga Lizarraga" w:date="2020-01-30T11:54:00Z">
            <w:rPr>
              <w:rFonts w:ascii="Times New Roman" w:eastAsia="Times New Roman" w:hAnsi="Times New Roman" w:cs="Times New Roman"/>
            </w:rPr>
          </w:rPrChange>
        </w:rPr>
        <w:t>Mercurio Peruano</w:t>
      </w:r>
      <w:r w:rsidR="00D604D2" w:rsidRPr="004837ED">
        <w:rPr>
          <w:rFonts w:ascii="Times New Roman" w:eastAsia="Times New Roman" w:hAnsi="Times New Roman" w:cs="Times New Roman"/>
        </w:rPr>
        <w:t xml:space="preserve"> con el fin de entender la cultura política de la élite criolla </w:t>
      </w:r>
      <w:r w:rsidR="00D604D2" w:rsidRPr="004837ED">
        <w:rPr>
          <w:rFonts w:ascii="Times New Roman" w:eastAsia="Times New Roman" w:hAnsi="Times New Roman" w:cs="Times New Roman"/>
        </w:rPr>
        <w:lastRenderedPageBreak/>
        <w:t xml:space="preserve">limeña a fines del siglo XVIII. Para ello, voy a centrarme en los debates políticos más importantes expuestos en las páginas del </w:t>
      </w:r>
      <w:r w:rsidR="00252DA9" w:rsidRPr="004837ED">
        <w:rPr>
          <w:rFonts w:ascii="Times New Roman" w:eastAsia="Times New Roman" w:hAnsi="Times New Roman" w:cs="Times New Roman"/>
        </w:rPr>
        <w:t xml:space="preserve">primer </w:t>
      </w:r>
      <w:r w:rsidR="00D604D2" w:rsidRPr="004837ED">
        <w:rPr>
          <w:rFonts w:ascii="Times New Roman" w:eastAsia="Times New Roman" w:hAnsi="Times New Roman" w:cs="Times New Roman"/>
          <w:i/>
        </w:rPr>
        <w:t>Mercurio</w:t>
      </w:r>
      <w:ins w:id="12" w:author="Carlos Arrizabalaga Lizarraga" w:date="2020-01-30T11:54:00Z">
        <w:r w:rsidR="008A7645">
          <w:rPr>
            <w:rFonts w:ascii="Times New Roman" w:eastAsia="Times New Roman" w:hAnsi="Times New Roman" w:cs="Times New Roman"/>
            <w:i/>
          </w:rPr>
          <w:t>,</w:t>
        </w:r>
      </w:ins>
      <w:r w:rsidR="00D604D2" w:rsidRPr="004837ED">
        <w:rPr>
          <w:rFonts w:ascii="Times New Roman" w:eastAsia="Times New Roman" w:hAnsi="Times New Roman" w:cs="Times New Roman"/>
        </w:rPr>
        <w:t xml:space="preserve"> debido a que muestran la evolución del pensamiento </w:t>
      </w:r>
      <w:commentRangeStart w:id="13"/>
      <w:r w:rsidR="00D604D2" w:rsidRPr="004837ED">
        <w:rPr>
          <w:rFonts w:ascii="Times New Roman" w:eastAsia="Times New Roman" w:hAnsi="Times New Roman" w:cs="Times New Roman"/>
        </w:rPr>
        <w:t>criollo limeño</w:t>
      </w:r>
      <w:commentRangeEnd w:id="13"/>
      <w:r w:rsidR="008A7645">
        <w:rPr>
          <w:rStyle w:val="Refdecomentario"/>
        </w:rPr>
        <w:commentReference w:id="13"/>
      </w:r>
      <w:r w:rsidR="00D604D2" w:rsidRPr="004837ED">
        <w:rPr>
          <w:rFonts w:ascii="Times New Roman" w:eastAsia="Times New Roman" w:hAnsi="Times New Roman" w:cs="Times New Roman"/>
        </w:rPr>
        <w:t>, corriente que mostró dos posturas fu</w:t>
      </w:r>
      <w:r w:rsidR="00CA7153" w:rsidRPr="004837ED">
        <w:rPr>
          <w:rFonts w:ascii="Times New Roman" w:eastAsia="Times New Roman" w:hAnsi="Times New Roman" w:cs="Times New Roman"/>
        </w:rPr>
        <w:t>ertemente opuestas que originarí</w:t>
      </w:r>
      <w:r w:rsidR="00D604D2" w:rsidRPr="004837ED">
        <w:rPr>
          <w:rFonts w:ascii="Times New Roman" w:eastAsia="Times New Roman" w:hAnsi="Times New Roman" w:cs="Times New Roman"/>
        </w:rPr>
        <w:t>an diferentes transformaciones sociales en el Perú.</w:t>
      </w:r>
      <w:r w:rsidR="00A3272B" w:rsidRPr="004837ED">
        <w:rPr>
          <w:rFonts w:ascii="Times New Roman" w:eastAsia="Times New Roman" w:hAnsi="Times New Roman" w:cs="Times New Roman"/>
        </w:rPr>
        <w:t xml:space="preserve"> </w:t>
      </w:r>
    </w:p>
    <w:p w14:paraId="66B78A84" w14:textId="77777777" w:rsidR="00A3272B" w:rsidRPr="004837ED" w:rsidRDefault="00A3272B" w:rsidP="004837ED">
      <w:pPr>
        <w:spacing w:line="480" w:lineRule="auto"/>
        <w:jc w:val="both"/>
        <w:rPr>
          <w:rFonts w:ascii="Times New Roman" w:hAnsi="Times New Roman" w:cs="Times New Roman"/>
          <w:lang w:val="es-MX"/>
        </w:rPr>
      </w:pPr>
      <w:r w:rsidRPr="004837ED">
        <w:rPr>
          <w:rFonts w:ascii="Times New Roman" w:eastAsia="Times New Roman" w:hAnsi="Times New Roman" w:cs="Times New Roman"/>
        </w:rPr>
        <w:t xml:space="preserve">El objetivo trazado responde al hecho de reconocer las influencias del primer </w:t>
      </w:r>
      <w:r w:rsidRPr="008A7645">
        <w:rPr>
          <w:rFonts w:ascii="Times New Roman" w:eastAsia="Times New Roman" w:hAnsi="Times New Roman" w:cs="Times New Roman"/>
          <w:i/>
          <w:rPrChange w:id="14" w:author="Carlos Arrizabalaga Lizarraga" w:date="2020-01-30T11:59:00Z">
            <w:rPr>
              <w:rFonts w:ascii="Times New Roman" w:eastAsia="Times New Roman" w:hAnsi="Times New Roman" w:cs="Times New Roman"/>
            </w:rPr>
          </w:rPrChange>
        </w:rPr>
        <w:t>Mercurio Peruano</w:t>
      </w:r>
      <w:r w:rsidRPr="004837ED">
        <w:rPr>
          <w:rFonts w:ascii="Times New Roman" w:eastAsia="Times New Roman" w:hAnsi="Times New Roman" w:cs="Times New Roman"/>
        </w:rPr>
        <w:t xml:space="preserve"> (1791) en las publicaciones de Víctor </w:t>
      </w:r>
      <w:r w:rsidRPr="004837ED">
        <w:rPr>
          <w:rFonts w:ascii="Times New Roman" w:hAnsi="Times New Roman" w:cs="Times New Roman"/>
          <w:lang w:val="es-MX"/>
        </w:rPr>
        <w:t xml:space="preserve">Andrés Belaunde con el mismo nombre (1918), lo cual supone puntos de encuentro que van más allá de la homonimia. </w:t>
      </w:r>
    </w:p>
    <w:p w14:paraId="2A49CDAF" w14:textId="77777777"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En este artículo queremos explorar la naturaleza del contexto del surgimiento del primer </w:t>
      </w:r>
      <w:r w:rsidRPr="008A7645">
        <w:rPr>
          <w:rFonts w:ascii="Times New Roman" w:hAnsi="Times New Roman" w:cs="Times New Roman"/>
          <w:i/>
          <w:lang w:val="es-MX"/>
          <w:rPrChange w:id="15" w:author="Carlos Arrizabalaga Lizarraga" w:date="2020-01-30T11:59:00Z">
            <w:rPr>
              <w:rFonts w:ascii="Times New Roman" w:hAnsi="Times New Roman" w:cs="Times New Roman"/>
              <w:lang w:val="es-MX"/>
            </w:rPr>
          </w:rPrChange>
        </w:rPr>
        <w:t>Mercurio Peruano</w:t>
      </w:r>
      <w:r w:rsidRPr="004837ED">
        <w:rPr>
          <w:rFonts w:ascii="Times New Roman" w:hAnsi="Times New Roman" w:cs="Times New Roman"/>
          <w:lang w:val="es-MX"/>
        </w:rPr>
        <w:t xml:space="preserve"> y evidenciar, así, los elementos que serán esenciales para el pensamiento y discusión de la generación del 900. </w:t>
      </w:r>
    </w:p>
    <w:p w14:paraId="6C648358" w14:textId="77777777" w:rsidR="00A3272B"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Mediante un análisis elemental, podremos ver que </w:t>
      </w:r>
      <w:commentRangeStart w:id="16"/>
      <w:r w:rsidRPr="004837ED">
        <w:rPr>
          <w:rFonts w:ascii="Times New Roman" w:hAnsi="Times New Roman" w:cs="Times New Roman"/>
          <w:lang w:val="es-MX"/>
        </w:rPr>
        <w:t>por parte de Víctor Andrés Belaunde, nos dice mucho que</w:t>
      </w:r>
      <w:commentRangeEnd w:id="16"/>
      <w:r w:rsidR="008A7645">
        <w:rPr>
          <w:rStyle w:val="Refdecomentario"/>
        </w:rPr>
        <w:commentReference w:id="16"/>
      </w:r>
      <w:r w:rsidRPr="004837ED">
        <w:rPr>
          <w:rFonts w:ascii="Times New Roman" w:hAnsi="Times New Roman" w:cs="Times New Roman"/>
          <w:lang w:val="es-MX"/>
        </w:rPr>
        <w:t xml:space="preserve"> replique el nombre de la publicación debido a que se ve a sí misma cargada de una intención ilustrada y emancipadora; ello </w:t>
      </w:r>
      <w:commentRangeStart w:id="17"/>
      <w:r w:rsidRPr="004837ED">
        <w:rPr>
          <w:rFonts w:ascii="Times New Roman" w:hAnsi="Times New Roman" w:cs="Times New Roman"/>
          <w:lang w:val="es-MX"/>
        </w:rPr>
        <w:t xml:space="preserve">nos dice mucho </w:t>
      </w:r>
      <w:commentRangeEnd w:id="17"/>
      <w:r w:rsidR="008A7645">
        <w:rPr>
          <w:rStyle w:val="Refdecomentario"/>
        </w:rPr>
        <w:commentReference w:id="17"/>
      </w:r>
      <w:r w:rsidRPr="004837ED">
        <w:rPr>
          <w:rFonts w:ascii="Times New Roman" w:hAnsi="Times New Roman" w:cs="Times New Roman"/>
          <w:lang w:val="es-MX"/>
        </w:rPr>
        <w:t xml:space="preserve">del carácter </w:t>
      </w:r>
      <w:commentRangeStart w:id="18"/>
      <w:r w:rsidRPr="004837ED">
        <w:rPr>
          <w:rFonts w:ascii="Times New Roman" w:hAnsi="Times New Roman" w:cs="Times New Roman"/>
          <w:lang w:val="es-MX"/>
        </w:rPr>
        <w:t xml:space="preserve">de la orientación </w:t>
      </w:r>
      <w:commentRangeEnd w:id="18"/>
      <w:r w:rsidR="008A7645">
        <w:rPr>
          <w:rStyle w:val="Refdecomentario"/>
        </w:rPr>
        <w:commentReference w:id="18"/>
      </w:r>
      <w:r w:rsidRPr="004837ED">
        <w:rPr>
          <w:rFonts w:ascii="Times New Roman" w:hAnsi="Times New Roman" w:cs="Times New Roman"/>
          <w:lang w:val="es-MX"/>
        </w:rPr>
        <w:t xml:space="preserve">de la renovada publicación del centenario, sosteniendo un liberalismo racionalista y, en paralelo al pensamiento de su generación representada por José Carlos Mariátegui, Haya de la Torre, Manuel Gonzáles Prada, José de la Riva-Agüero, entre otros. </w:t>
      </w:r>
    </w:p>
    <w:p w14:paraId="670FBFD3" w14:textId="77777777" w:rsidR="00551614" w:rsidRPr="004837ED" w:rsidRDefault="00A3272B" w:rsidP="004837ED">
      <w:p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Así como el primer </w:t>
      </w:r>
      <w:r w:rsidRPr="008A7645">
        <w:rPr>
          <w:rFonts w:ascii="Times New Roman" w:hAnsi="Times New Roman" w:cs="Times New Roman"/>
          <w:i/>
          <w:lang w:val="es-MX"/>
          <w:rPrChange w:id="19" w:author="Carlos Arrizabalaga Lizarraga" w:date="2020-01-30T11:59:00Z">
            <w:rPr>
              <w:rFonts w:ascii="Times New Roman" w:hAnsi="Times New Roman" w:cs="Times New Roman"/>
              <w:lang w:val="es-MX"/>
            </w:rPr>
          </w:rPrChange>
        </w:rPr>
        <w:t>Mercurio</w:t>
      </w:r>
      <w:r w:rsidRPr="004837ED">
        <w:rPr>
          <w:rFonts w:ascii="Times New Roman" w:hAnsi="Times New Roman" w:cs="Times New Roman"/>
          <w:lang w:val="es-MX"/>
        </w:rPr>
        <w:t>, el del centenario, el cual honra su nombre, se ve forjado por una “</w:t>
      </w:r>
      <w:ins w:id="20" w:author="Carlos Arrizabalaga Lizarraga" w:date="2020-01-30T12:00:00Z">
        <w:r w:rsidR="008A7645">
          <w:rPr>
            <w:rFonts w:ascii="Times New Roman" w:hAnsi="Times New Roman" w:cs="Times New Roman"/>
            <w:lang w:val="es-MX"/>
          </w:rPr>
          <w:t>s</w:t>
        </w:r>
      </w:ins>
      <w:del w:id="21" w:author="Carlos Arrizabalaga Lizarraga" w:date="2020-01-30T12:00:00Z">
        <w:r w:rsidRPr="004837ED" w:rsidDel="008A7645">
          <w:rPr>
            <w:rFonts w:ascii="Times New Roman" w:hAnsi="Times New Roman" w:cs="Times New Roman"/>
            <w:lang w:val="es-MX"/>
          </w:rPr>
          <w:delText>S</w:delText>
        </w:r>
      </w:del>
      <w:r w:rsidRPr="004837ED">
        <w:rPr>
          <w:rFonts w:ascii="Times New Roman" w:hAnsi="Times New Roman" w:cs="Times New Roman"/>
          <w:lang w:val="es-MX"/>
        </w:rPr>
        <w:t xml:space="preserve">ociedad de </w:t>
      </w:r>
      <w:ins w:id="22" w:author="Carlos Arrizabalaga Lizarraga" w:date="2020-01-30T12:00:00Z">
        <w:r w:rsidR="008A7645">
          <w:rPr>
            <w:rFonts w:ascii="Times New Roman" w:hAnsi="Times New Roman" w:cs="Times New Roman"/>
            <w:lang w:val="es-MX"/>
          </w:rPr>
          <w:t>a</w:t>
        </w:r>
      </w:ins>
      <w:del w:id="23" w:author="Carlos Arrizabalaga Lizarraga" w:date="2020-01-30T12:00:00Z">
        <w:r w:rsidRPr="004837ED" w:rsidDel="008A7645">
          <w:rPr>
            <w:rFonts w:ascii="Times New Roman" w:hAnsi="Times New Roman" w:cs="Times New Roman"/>
            <w:lang w:val="es-MX"/>
          </w:rPr>
          <w:delText>A</w:delText>
        </w:r>
      </w:del>
      <w:r w:rsidRPr="004837ED">
        <w:rPr>
          <w:rFonts w:ascii="Times New Roman" w:hAnsi="Times New Roman" w:cs="Times New Roman"/>
          <w:lang w:val="es-MX"/>
        </w:rPr>
        <w:t xml:space="preserve">mantes del </w:t>
      </w:r>
      <w:del w:id="24" w:author="Carlos Arrizabalaga Lizarraga" w:date="2020-01-30T12:00:00Z">
        <w:r w:rsidRPr="004837ED" w:rsidDel="008A7645">
          <w:rPr>
            <w:rFonts w:ascii="Times New Roman" w:hAnsi="Times New Roman" w:cs="Times New Roman"/>
            <w:lang w:val="es-MX"/>
          </w:rPr>
          <w:delText>P</w:delText>
        </w:r>
      </w:del>
      <w:r w:rsidRPr="004837ED">
        <w:rPr>
          <w:rFonts w:ascii="Times New Roman" w:hAnsi="Times New Roman" w:cs="Times New Roman"/>
          <w:lang w:val="es-MX"/>
        </w:rPr>
        <w:t xml:space="preserve">erú” y sus puntos de interés coinciden, puesto que ambos buscan difundir mediante la prensa liberal, la médula crítica de una nación libre pensante. Es en este sentido que buscamos atender a las fuentes que originaron </w:t>
      </w:r>
      <w:r w:rsidR="00A360E8" w:rsidRPr="004837ED">
        <w:rPr>
          <w:rFonts w:ascii="Times New Roman" w:hAnsi="Times New Roman" w:cs="Times New Roman"/>
          <w:lang w:val="es-MX"/>
        </w:rPr>
        <w:t xml:space="preserve">que Víctor Andrés Belaunde haya publicado el tercer </w:t>
      </w:r>
      <w:r w:rsidR="00A360E8" w:rsidRPr="004837ED">
        <w:rPr>
          <w:rFonts w:ascii="Times New Roman" w:hAnsi="Times New Roman" w:cs="Times New Roman"/>
          <w:i/>
          <w:lang w:val="es-MX"/>
        </w:rPr>
        <w:t>Mercurio Peruano</w:t>
      </w:r>
      <w:r w:rsidR="00A360E8" w:rsidRPr="004837ED">
        <w:rPr>
          <w:rFonts w:ascii="Times New Roman" w:hAnsi="Times New Roman" w:cs="Times New Roman"/>
          <w:lang w:val="es-MX"/>
        </w:rPr>
        <w:t>.</w:t>
      </w:r>
      <w:r w:rsidRPr="004837ED">
        <w:rPr>
          <w:rFonts w:ascii="Times New Roman" w:hAnsi="Times New Roman" w:cs="Times New Roman"/>
          <w:lang w:val="es-MX"/>
        </w:rPr>
        <w:t xml:space="preserve"> </w:t>
      </w:r>
    </w:p>
    <w:p w14:paraId="623F0167" w14:textId="77777777" w:rsidR="00D339AD" w:rsidRPr="004837ED" w:rsidRDefault="00551614" w:rsidP="004837ED">
      <w:pPr>
        <w:pStyle w:val="Prrafodelista"/>
        <w:numPr>
          <w:ilvl w:val="0"/>
          <w:numId w:val="3"/>
        </w:num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La Sociedad de </w:t>
      </w:r>
      <w:ins w:id="25" w:author="Carlos Arrizabalaga Lizarraga" w:date="2020-01-30T12:00:00Z">
        <w:r w:rsidR="008A7645">
          <w:rPr>
            <w:rFonts w:ascii="Times New Roman" w:hAnsi="Times New Roman" w:cs="Times New Roman"/>
            <w:lang w:val="es-MX"/>
          </w:rPr>
          <w:t>a</w:t>
        </w:r>
      </w:ins>
      <w:del w:id="26" w:author="Carlos Arrizabalaga Lizarraga" w:date="2020-01-30T12:00:00Z">
        <w:r w:rsidRPr="004837ED" w:rsidDel="008A7645">
          <w:rPr>
            <w:rFonts w:ascii="Times New Roman" w:hAnsi="Times New Roman" w:cs="Times New Roman"/>
            <w:lang w:val="es-MX"/>
          </w:rPr>
          <w:delText>A</w:delText>
        </w:r>
      </w:del>
      <w:r w:rsidRPr="004837ED">
        <w:rPr>
          <w:rFonts w:ascii="Times New Roman" w:hAnsi="Times New Roman" w:cs="Times New Roman"/>
          <w:lang w:val="es-MX"/>
        </w:rPr>
        <w:t xml:space="preserve">mantes del </w:t>
      </w:r>
      <w:del w:id="27" w:author="Carlos Arrizabalaga Lizarraga" w:date="2020-01-30T12:00:00Z">
        <w:r w:rsidRPr="004837ED" w:rsidDel="008A7645">
          <w:rPr>
            <w:rFonts w:ascii="Times New Roman" w:hAnsi="Times New Roman" w:cs="Times New Roman"/>
            <w:lang w:val="es-MX"/>
          </w:rPr>
          <w:delText>País</w:delText>
        </w:r>
      </w:del>
      <w:ins w:id="28" w:author="Carlos Arrizabalaga Lizarraga" w:date="2020-01-30T12:00:00Z">
        <w:r w:rsidR="008A7645">
          <w:rPr>
            <w:rFonts w:ascii="Times New Roman" w:hAnsi="Times New Roman" w:cs="Times New Roman"/>
            <w:lang w:val="es-MX"/>
          </w:rPr>
          <w:t>p</w:t>
        </w:r>
        <w:r w:rsidR="008A7645" w:rsidRPr="004837ED">
          <w:rPr>
            <w:rFonts w:ascii="Times New Roman" w:hAnsi="Times New Roman" w:cs="Times New Roman"/>
            <w:lang w:val="es-MX"/>
          </w:rPr>
          <w:t>aís</w:t>
        </w:r>
      </w:ins>
    </w:p>
    <w:p w14:paraId="2625C102" w14:textId="77777777"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 xml:space="preserve">A fines del siglo XVIII, se conforma, en el Virreinato del Perú, la Sociedad de Amantes del País. Esto se hace siguiendo la línea iniciada en Europa, donde las sociedades buscaban discutir diversos temas, </w:t>
      </w:r>
      <w:r w:rsidRPr="004837ED">
        <w:rPr>
          <w:rFonts w:ascii="Times New Roman" w:hAnsi="Times New Roman" w:cs="Times New Roman"/>
          <w:lang w:val="es-PE"/>
        </w:rPr>
        <w:lastRenderedPageBreak/>
        <w:t>producir textos y brindar pautas de asesoría a los gobiernos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2005, p. 49). Con el desarrollo de la Ilustración, se había</w:t>
      </w:r>
      <w:ins w:id="29" w:author="Carlos Arrizabalaga Lizarraga" w:date="2020-01-30T12:00:00Z">
        <w:r w:rsidR="008A7645">
          <w:rPr>
            <w:rFonts w:ascii="Times New Roman" w:hAnsi="Times New Roman" w:cs="Times New Roman"/>
            <w:lang w:val="es-PE"/>
          </w:rPr>
          <w:t>n</w:t>
        </w:r>
      </w:ins>
      <w:r w:rsidRPr="004837ED">
        <w:rPr>
          <w:rFonts w:ascii="Times New Roman" w:hAnsi="Times New Roman" w:cs="Times New Roman"/>
          <w:lang w:val="es-PE"/>
        </w:rPr>
        <w:t xml:space="preserve"> empezado a gestar diversos proyectos modernizadores, que propugnaban el uso de la razón como camino necesario para el progreso. Así, la reflexión se centraba en el individuo racional para elaborar propuestas de desarrollo para sus sociedades. </w:t>
      </w:r>
    </w:p>
    <w:p w14:paraId="116A357B" w14:textId="77777777" w:rsidR="00A360E8"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 xml:space="preserve">La Sociedad de </w:t>
      </w:r>
      <w:ins w:id="30" w:author="Carlos Arrizabalaga Lizarraga" w:date="2020-01-30T12:01:00Z">
        <w:r w:rsidR="008A7645">
          <w:rPr>
            <w:rFonts w:ascii="Times New Roman" w:hAnsi="Times New Roman" w:cs="Times New Roman"/>
            <w:lang w:val="es-PE"/>
          </w:rPr>
          <w:t>a</w:t>
        </w:r>
      </w:ins>
      <w:del w:id="31" w:author="Carlos Arrizabalaga Lizarraga" w:date="2020-01-30T12:01:00Z">
        <w:r w:rsidRPr="004837ED" w:rsidDel="008A7645">
          <w:rPr>
            <w:rFonts w:ascii="Times New Roman" w:hAnsi="Times New Roman" w:cs="Times New Roman"/>
            <w:lang w:val="es-PE"/>
          </w:rPr>
          <w:delText>A</w:delText>
        </w:r>
      </w:del>
      <w:r w:rsidRPr="004837ED">
        <w:rPr>
          <w:rFonts w:ascii="Times New Roman" w:hAnsi="Times New Roman" w:cs="Times New Roman"/>
          <w:lang w:val="es-PE"/>
        </w:rPr>
        <w:t xml:space="preserve">mantes del </w:t>
      </w:r>
      <w:ins w:id="32" w:author="Carlos Arrizabalaga Lizarraga" w:date="2020-01-30T12:01:00Z">
        <w:r w:rsidR="008A7645">
          <w:rPr>
            <w:rFonts w:ascii="Times New Roman" w:hAnsi="Times New Roman" w:cs="Times New Roman"/>
            <w:lang w:val="es-PE"/>
          </w:rPr>
          <w:t>p</w:t>
        </w:r>
      </w:ins>
      <w:del w:id="33" w:author="Carlos Arrizabalaga Lizarraga" w:date="2020-01-30T12:01:00Z">
        <w:r w:rsidRPr="004837ED" w:rsidDel="008A7645">
          <w:rPr>
            <w:rFonts w:ascii="Times New Roman" w:hAnsi="Times New Roman" w:cs="Times New Roman"/>
            <w:lang w:val="es-PE"/>
          </w:rPr>
          <w:delText>P</w:delText>
        </w:r>
      </w:del>
      <w:r w:rsidRPr="004837ED">
        <w:rPr>
          <w:rFonts w:ascii="Times New Roman" w:hAnsi="Times New Roman" w:cs="Times New Roman"/>
          <w:lang w:val="es-PE"/>
        </w:rPr>
        <w:t xml:space="preserve">aís, establecida en Lima, se conforma en torno a la cultura ilustrada de la colonia. Su principal propósito, como indica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w:t>
      </w:r>
      <w:del w:id="34" w:author="Carlos Arrizabalaga Lizarraga" w:date="2020-01-30T12:02:00Z">
        <w:r w:rsidRPr="004837ED" w:rsidDel="008A7645">
          <w:rPr>
            <w:rFonts w:ascii="Times New Roman" w:hAnsi="Times New Roman" w:cs="Times New Roman"/>
            <w:lang w:val="es-PE"/>
          </w:rPr>
          <w:delText xml:space="preserve">(2005), </w:delText>
        </w:r>
      </w:del>
      <w:r w:rsidRPr="004837ED">
        <w:rPr>
          <w:rFonts w:ascii="Times New Roman" w:hAnsi="Times New Roman" w:cs="Times New Roman"/>
          <w:lang w:val="es-PE"/>
        </w:rPr>
        <w:t xml:space="preserve">era </w:t>
      </w:r>
      <w:del w:id="35" w:author="Carlos Arrizabalaga Lizarraga" w:date="2020-01-30T12:03:00Z">
        <w:r w:rsidRPr="004837ED" w:rsidDel="00624062">
          <w:rPr>
            <w:rFonts w:ascii="Times New Roman" w:hAnsi="Times New Roman" w:cs="Times New Roman"/>
            <w:lang w:val="es-PE"/>
          </w:rPr>
          <w:delText>“servir a la patria” (</w:delText>
        </w:r>
        <w:r w:rsidR="00A360E8" w:rsidRPr="004837ED" w:rsidDel="00624062">
          <w:rPr>
            <w:rFonts w:ascii="Times New Roman" w:hAnsi="Times New Roman" w:cs="Times New Roman"/>
            <w:lang w:val="es-PE"/>
          </w:rPr>
          <w:delText>Cfr.</w:delText>
        </w:r>
      </w:del>
      <w:moveFromRangeStart w:id="36" w:author="Carlos Arrizabalaga Lizarraga" w:date="2020-01-30T12:03:00Z" w:name="move31278201"/>
      <w:moveFrom w:id="37" w:author="Carlos Arrizabalaga Lizarraga" w:date="2020-01-30T12:03:00Z">
        <w:r w:rsidR="00A360E8" w:rsidRPr="004837ED" w:rsidDel="008A7645">
          <w:rPr>
            <w:rFonts w:ascii="Times New Roman" w:hAnsi="Times New Roman" w:cs="Times New Roman"/>
            <w:lang w:val="es-PE"/>
          </w:rPr>
          <w:t xml:space="preserve"> 2005, </w:t>
        </w:r>
        <w:r w:rsidRPr="004837ED" w:rsidDel="008A7645">
          <w:rPr>
            <w:rFonts w:ascii="Times New Roman" w:hAnsi="Times New Roman" w:cs="Times New Roman"/>
            <w:lang w:val="es-PE"/>
          </w:rPr>
          <w:t>p. 50</w:t>
        </w:r>
      </w:moveFrom>
      <w:moveFromRangeEnd w:id="36"/>
      <w:del w:id="38" w:author="Carlos Arrizabalaga Lizarraga" w:date="2020-01-30T12:03:00Z">
        <w:r w:rsidRPr="004837ED" w:rsidDel="00624062">
          <w:rPr>
            <w:rFonts w:ascii="Times New Roman" w:hAnsi="Times New Roman" w:cs="Times New Roman"/>
            <w:lang w:val="es-PE"/>
          </w:rPr>
          <w:delText xml:space="preserve">). En el núcleo de su propósito estaban </w:delText>
        </w:r>
      </w:del>
      <w:r w:rsidRPr="004837ED">
        <w:rPr>
          <w:rFonts w:ascii="Times New Roman" w:hAnsi="Times New Roman" w:cs="Times New Roman"/>
          <w:lang w:val="es-PE"/>
        </w:rPr>
        <w:t xml:space="preserve">el amor a la </w:t>
      </w:r>
      <w:del w:id="39" w:author="Carlos Arrizabalaga Lizarraga" w:date="2020-01-30T12:01:00Z">
        <w:r w:rsidRPr="004837ED" w:rsidDel="008A7645">
          <w:rPr>
            <w:rFonts w:ascii="Times New Roman" w:hAnsi="Times New Roman" w:cs="Times New Roman"/>
            <w:lang w:val="es-PE"/>
          </w:rPr>
          <w:delText>P</w:delText>
        </w:r>
      </w:del>
      <w:ins w:id="40" w:author="Carlos Arrizabalaga Lizarraga" w:date="2020-01-30T12:01:00Z">
        <w:r w:rsidR="008A7645">
          <w:rPr>
            <w:rFonts w:ascii="Times New Roman" w:hAnsi="Times New Roman" w:cs="Times New Roman"/>
            <w:lang w:val="es-PE"/>
          </w:rPr>
          <w:t>p</w:t>
        </w:r>
      </w:ins>
      <w:r w:rsidRPr="004837ED">
        <w:rPr>
          <w:rFonts w:ascii="Times New Roman" w:hAnsi="Times New Roman" w:cs="Times New Roman"/>
          <w:lang w:val="es-PE"/>
        </w:rPr>
        <w:t xml:space="preserve">atria y a la </w:t>
      </w:r>
      <w:del w:id="41" w:author="Carlos Arrizabalaga Lizarraga" w:date="2020-01-30T12:01:00Z">
        <w:r w:rsidRPr="004837ED" w:rsidDel="008A7645">
          <w:rPr>
            <w:rFonts w:ascii="Times New Roman" w:hAnsi="Times New Roman" w:cs="Times New Roman"/>
            <w:lang w:val="es-PE"/>
          </w:rPr>
          <w:delText>I</w:delText>
        </w:r>
      </w:del>
      <w:ins w:id="42" w:author="Carlos Arrizabalaga Lizarraga" w:date="2020-01-30T12:01:00Z">
        <w:r w:rsidR="008A7645">
          <w:rPr>
            <w:rFonts w:ascii="Times New Roman" w:hAnsi="Times New Roman" w:cs="Times New Roman"/>
            <w:lang w:val="es-PE"/>
          </w:rPr>
          <w:t>i</w:t>
        </w:r>
      </w:ins>
      <w:r w:rsidRPr="004837ED">
        <w:rPr>
          <w:rFonts w:ascii="Times New Roman" w:hAnsi="Times New Roman" w:cs="Times New Roman"/>
          <w:lang w:val="es-PE"/>
        </w:rPr>
        <w:t>lustración (</w:t>
      </w:r>
      <w:moveToRangeStart w:id="43" w:author="Carlos Arrizabalaga Lizarraga" w:date="2020-01-30T12:03:00Z" w:name="move31278201"/>
      <w:moveTo w:id="44" w:author="Carlos Arrizabalaga Lizarraga" w:date="2020-01-30T12:03:00Z">
        <w:r w:rsidR="00624062" w:rsidRPr="004837ED">
          <w:rPr>
            <w:rFonts w:ascii="Times New Roman" w:hAnsi="Times New Roman" w:cs="Times New Roman"/>
            <w:lang w:val="es-PE"/>
          </w:rPr>
          <w:t>2005, p. 50</w:t>
        </w:r>
      </w:moveTo>
      <w:moveToRangeEnd w:id="43"/>
      <w:del w:id="45" w:author="Carlos Arrizabalaga Lizarraga" w:date="2020-01-30T12:03:00Z">
        <w:r w:rsidR="00A360E8" w:rsidRPr="004837ED" w:rsidDel="00624062">
          <w:rPr>
            <w:rFonts w:ascii="Times New Roman" w:hAnsi="Times New Roman" w:cs="Times New Roman"/>
            <w:i/>
            <w:lang w:val="es-PE"/>
          </w:rPr>
          <w:delText>Ib.</w:delText>
        </w:r>
      </w:del>
      <w:r w:rsidRPr="004837ED">
        <w:rPr>
          <w:rFonts w:ascii="Times New Roman" w:hAnsi="Times New Roman" w:cs="Times New Roman"/>
          <w:lang w:val="es-PE"/>
        </w:rPr>
        <w:t xml:space="preserve">). Ese proyecto se conecta con el nuevo plan de gobierno para las colonias españolas. Las </w:t>
      </w:r>
      <w:del w:id="46" w:author="Carlos Arrizabalaga Lizarraga" w:date="2020-01-30T12:03:00Z">
        <w:r w:rsidRPr="004837ED" w:rsidDel="00624062">
          <w:rPr>
            <w:rFonts w:ascii="Times New Roman" w:hAnsi="Times New Roman" w:cs="Times New Roman"/>
            <w:lang w:val="es-PE"/>
          </w:rPr>
          <w:delText>R</w:delText>
        </w:r>
      </w:del>
      <w:ins w:id="47" w:author="Carlos Arrizabalaga Lizarraga" w:date="2020-01-30T12:03:00Z">
        <w:r w:rsidR="00624062">
          <w:rPr>
            <w:rFonts w:ascii="Times New Roman" w:hAnsi="Times New Roman" w:cs="Times New Roman"/>
            <w:lang w:val="es-PE"/>
          </w:rPr>
          <w:t>r</w:t>
        </w:r>
      </w:ins>
      <w:r w:rsidRPr="004837ED">
        <w:rPr>
          <w:rFonts w:ascii="Times New Roman" w:hAnsi="Times New Roman" w:cs="Times New Roman"/>
          <w:lang w:val="es-PE"/>
        </w:rPr>
        <w:t xml:space="preserve">eformas </w:t>
      </w:r>
      <w:ins w:id="48" w:author="Carlos Arrizabalaga Lizarraga" w:date="2020-01-30T12:03:00Z">
        <w:r w:rsidR="00624062">
          <w:rPr>
            <w:rFonts w:ascii="Times New Roman" w:hAnsi="Times New Roman" w:cs="Times New Roman"/>
            <w:lang w:val="es-PE"/>
          </w:rPr>
          <w:t>b</w:t>
        </w:r>
      </w:ins>
      <w:del w:id="49" w:author="Carlos Arrizabalaga Lizarraga" w:date="2020-01-30T12:03:00Z">
        <w:r w:rsidRPr="004837ED" w:rsidDel="00624062">
          <w:rPr>
            <w:rFonts w:ascii="Times New Roman" w:hAnsi="Times New Roman" w:cs="Times New Roman"/>
            <w:lang w:val="es-PE"/>
          </w:rPr>
          <w:delText>B</w:delText>
        </w:r>
      </w:del>
      <w:r w:rsidRPr="004837ED">
        <w:rPr>
          <w:rFonts w:ascii="Times New Roman" w:hAnsi="Times New Roman" w:cs="Times New Roman"/>
          <w:lang w:val="es-PE"/>
        </w:rPr>
        <w:t>orbónicas buscan generar cambios en todos los aspectos de la sociedad</w:t>
      </w:r>
      <w:ins w:id="50" w:author="Carlos Arrizabalaga Lizarraga" w:date="2020-01-30T12:03:00Z">
        <w:r w:rsidR="00624062">
          <w:rPr>
            <w:rFonts w:ascii="Times New Roman" w:hAnsi="Times New Roman" w:cs="Times New Roman"/>
            <w:lang w:val="es-PE"/>
          </w:rPr>
          <w:t>:</w:t>
        </w:r>
      </w:ins>
      <w:del w:id="51" w:author="Carlos Arrizabalaga Lizarraga" w:date="2020-01-30T12:03:00Z">
        <w:r w:rsidRPr="004837ED" w:rsidDel="00624062">
          <w:rPr>
            <w:rFonts w:ascii="Times New Roman" w:hAnsi="Times New Roman" w:cs="Times New Roman"/>
            <w:lang w:val="es-PE"/>
          </w:rPr>
          <w:delText>,</w:delText>
        </w:r>
      </w:del>
      <w:r w:rsidRPr="004837ED">
        <w:rPr>
          <w:rFonts w:ascii="Times New Roman" w:hAnsi="Times New Roman" w:cs="Times New Roman"/>
          <w:lang w:val="es-PE"/>
        </w:rPr>
        <w:t xml:space="preserve"> “la administración, la economía, las relaciones entre la Iglesia y la Corona, la sociedad, las instituciones políticas y las costumbres” </w:t>
      </w:r>
      <w:commentRangeStart w:id="52"/>
      <w:r w:rsidRPr="004837ED">
        <w:rPr>
          <w:rFonts w:ascii="Times New Roman" w:hAnsi="Times New Roman" w:cs="Times New Roman"/>
          <w:lang w:val="es-PE"/>
        </w:rPr>
        <w:t>(</w:t>
      </w:r>
      <w:proofErr w:type="spellStart"/>
      <w:ins w:id="53" w:author="Carlos Arrizabalaga Lizarraga" w:date="2020-01-30T12:03:00Z">
        <w:r w:rsidR="00624062" w:rsidRPr="004837ED">
          <w:rPr>
            <w:rFonts w:ascii="Times New Roman" w:hAnsi="Times New Roman" w:cs="Times New Roman"/>
            <w:lang w:val="es-PE"/>
          </w:rPr>
          <w:t>Guibovich</w:t>
        </w:r>
        <w:proofErr w:type="spellEnd"/>
        <w:r w:rsidR="00624062">
          <w:rPr>
            <w:rFonts w:ascii="Times New Roman" w:hAnsi="Times New Roman" w:cs="Times New Roman"/>
            <w:lang w:val="es-PE"/>
          </w:rPr>
          <w:t>,</w:t>
        </w:r>
        <w:r w:rsidR="00624062" w:rsidRPr="004837ED">
          <w:rPr>
            <w:rFonts w:ascii="Times New Roman" w:hAnsi="Times New Roman" w:cs="Times New Roman"/>
            <w:lang w:val="es-PE"/>
          </w:rPr>
          <w:t xml:space="preserve"> </w:t>
        </w:r>
      </w:ins>
      <w:r w:rsidR="00A360E8" w:rsidRPr="004837ED">
        <w:rPr>
          <w:rFonts w:ascii="Times New Roman" w:hAnsi="Times New Roman" w:cs="Times New Roman"/>
          <w:lang w:val="es-PE"/>
        </w:rPr>
        <w:t xml:space="preserve">2005, </w:t>
      </w:r>
      <w:r w:rsidRPr="004837ED">
        <w:rPr>
          <w:rFonts w:ascii="Times New Roman" w:hAnsi="Times New Roman" w:cs="Times New Roman"/>
          <w:lang w:val="es-PE"/>
        </w:rPr>
        <w:t xml:space="preserve">p. 47). </w:t>
      </w:r>
      <w:commentRangeEnd w:id="52"/>
      <w:r w:rsidR="00624062">
        <w:rPr>
          <w:rStyle w:val="Refdecomentario"/>
        </w:rPr>
        <w:commentReference w:id="52"/>
      </w:r>
      <w:r w:rsidRPr="004837ED">
        <w:rPr>
          <w:rFonts w:ascii="Times New Roman" w:hAnsi="Times New Roman" w:cs="Times New Roman"/>
          <w:lang w:val="es-PE"/>
        </w:rPr>
        <w:t xml:space="preserve">De esta manera, inician una reforma educativa que se alinea con los nuevos principios. </w:t>
      </w:r>
    </w:p>
    <w:p w14:paraId="32927BA9" w14:textId="77777777"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 xml:space="preserve">Tales reformas junto con la nueva </w:t>
      </w:r>
      <w:ins w:id="54" w:author="Carlos Arrizabalaga Lizarraga" w:date="2020-01-30T12:12:00Z">
        <w:r w:rsidR="00624062">
          <w:rPr>
            <w:rFonts w:ascii="Times New Roman" w:hAnsi="Times New Roman" w:cs="Times New Roman"/>
            <w:lang w:val="es-PE"/>
          </w:rPr>
          <w:t>s</w:t>
        </w:r>
      </w:ins>
      <w:del w:id="55" w:author="Carlos Arrizabalaga Lizarraga" w:date="2020-01-30T12:12:00Z">
        <w:r w:rsidRPr="004837ED" w:rsidDel="00624062">
          <w:rPr>
            <w:rFonts w:ascii="Times New Roman" w:hAnsi="Times New Roman" w:cs="Times New Roman"/>
            <w:lang w:val="es-PE"/>
          </w:rPr>
          <w:delText>S</w:delText>
        </w:r>
      </w:del>
      <w:r w:rsidRPr="004837ED">
        <w:rPr>
          <w:rFonts w:ascii="Times New Roman" w:hAnsi="Times New Roman" w:cs="Times New Roman"/>
          <w:lang w:val="es-PE"/>
        </w:rPr>
        <w:t xml:space="preserve">ociedad iniciaron el desarrollo de un proyecto reformista </w:t>
      </w:r>
      <w:ins w:id="56" w:author="Carlos Arrizabalaga Lizarraga" w:date="2020-01-30T12:12:00Z">
        <w:r w:rsidR="00624062">
          <w:rPr>
            <w:rFonts w:ascii="Times New Roman" w:hAnsi="Times New Roman" w:cs="Times New Roman"/>
            <w:lang w:val="es-PE"/>
          </w:rPr>
          <w:t>i</w:t>
        </w:r>
      </w:ins>
      <w:del w:id="57" w:author="Carlos Arrizabalaga Lizarraga" w:date="2020-01-30T12:12:00Z">
        <w:r w:rsidRPr="004837ED" w:rsidDel="00624062">
          <w:rPr>
            <w:rFonts w:ascii="Times New Roman" w:hAnsi="Times New Roman" w:cs="Times New Roman"/>
            <w:lang w:val="es-PE"/>
          </w:rPr>
          <w:delText>I</w:delText>
        </w:r>
      </w:del>
      <w:r w:rsidRPr="004837ED">
        <w:rPr>
          <w:rFonts w:ascii="Times New Roman" w:hAnsi="Times New Roman" w:cs="Times New Roman"/>
          <w:lang w:val="es-PE"/>
        </w:rPr>
        <w:t>lustrado para la modernización del virreinato</w:t>
      </w:r>
      <w:del w:id="58" w:author="Carlos Arrizabalaga Lizarraga" w:date="2020-01-30T12:12:00Z">
        <w:r w:rsidRPr="004837ED" w:rsidDel="00624062">
          <w:rPr>
            <w:rFonts w:ascii="Times New Roman" w:hAnsi="Times New Roman" w:cs="Times New Roman"/>
            <w:lang w:val="es-PE"/>
          </w:rPr>
          <w:delText xml:space="preserve"> del país</w:delText>
        </w:r>
      </w:del>
      <w:r w:rsidRPr="004837ED">
        <w:rPr>
          <w:rFonts w:ascii="Times New Roman" w:hAnsi="Times New Roman" w:cs="Times New Roman"/>
          <w:lang w:val="es-PE"/>
        </w:rPr>
        <w:t>. Así, se constituye como alternativa al conservadurismo, que representaban otras fuerzas de la sociedad.</w:t>
      </w:r>
    </w:p>
    <w:p w14:paraId="389EE347" w14:textId="77777777" w:rsidR="00551614" w:rsidRPr="004837ED" w:rsidRDefault="00551614" w:rsidP="004837ED">
      <w:pPr>
        <w:spacing w:line="480" w:lineRule="auto"/>
        <w:jc w:val="both"/>
        <w:rPr>
          <w:rFonts w:ascii="Times New Roman" w:hAnsi="Times New Roman" w:cs="Times New Roman"/>
          <w:lang w:val="es-PE"/>
        </w:rPr>
      </w:pPr>
      <w:r w:rsidRPr="004837ED">
        <w:rPr>
          <w:rFonts w:ascii="Times New Roman" w:hAnsi="Times New Roman" w:cs="Times New Roman"/>
          <w:lang w:val="es-PE"/>
        </w:rPr>
        <w:t xml:space="preserve">El camino para lograr tales propósitos pasaba, necesariamente, por la difusión de conocimiento. En este sentido, se crea un mecanismo para hacerlo: </w:t>
      </w:r>
      <w:del w:id="59" w:author="Carlos Arrizabalaga Lizarraga" w:date="2020-01-30T12:12:00Z">
        <w:r w:rsidRPr="004837ED" w:rsidDel="00624062">
          <w:rPr>
            <w:rFonts w:ascii="Times New Roman" w:hAnsi="Times New Roman" w:cs="Times New Roman"/>
            <w:lang w:val="es-PE"/>
          </w:rPr>
          <w:delText>E</w:delText>
        </w:r>
      </w:del>
      <w:ins w:id="60" w:author="Carlos Arrizabalaga Lizarraga" w:date="2020-01-30T12:12:00Z">
        <w:r w:rsidR="00624062">
          <w:rPr>
            <w:rFonts w:ascii="Times New Roman" w:hAnsi="Times New Roman" w:cs="Times New Roman"/>
            <w:lang w:val="es-PE"/>
          </w:rPr>
          <w:t>e</w:t>
        </w:r>
      </w:ins>
      <w:r w:rsidRPr="004837ED">
        <w:rPr>
          <w:rFonts w:ascii="Times New Roman" w:hAnsi="Times New Roman" w:cs="Times New Roman"/>
          <w:lang w:val="es-PE"/>
        </w:rPr>
        <w:t xml:space="preserv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En la época, los “periódicos eran, para los hombres de fines del siglo XVIII, aquellos escritos que por su naturaleza se dirigían a todos y en lo</w:t>
      </w:r>
      <w:r w:rsidR="00A360E8" w:rsidRPr="004837ED">
        <w:rPr>
          <w:rFonts w:ascii="Times New Roman" w:hAnsi="Times New Roman" w:cs="Times New Roman"/>
          <w:lang w:val="es-PE"/>
        </w:rPr>
        <w:t xml:space="preserve">s que se trataban sin aridez, </w:t>
      </w:r>
      <w:r w:rsidRPr="004837ED">
        <w:rPr>
          <w:rFonts w:ascii="Times New Roman" w:hAnsi="Times New Roman" w:cs="Times New Roman"/>
          <w:lang w:val="es-PE"/>
        </w:rPr>
        <w:t>aquellas verdades útiles cuyo conoci</w:t>
      </w:r>
      <w:r w:rsidR="00A360E8" w:rsidRPr="004837ED">
        <w:rPr>
          <w:rFonts w:ascii="Times New Roman" w:hAnsi="Times New Roman" w:cs="Times New Roman"/>
          <w:lang w:val="es-PE"/>
        </w:rPr>
        <w:t>miento a todos interesa</w:t>
      </w:r>
      <w:r w:rsidRPr="004837ED">
        <w:rPr>
          <w:rFonts w:ascii="Times New Roman" w:hAnsi="Times New Roman" w:cs="Times New Roman"/>
          <w:lang w:val="es-PE"/>
        </w:rPr>
        <w:t>” (</w:t>
      </w:r>
      <w:proofErr w:type="spellStart"/>
      <w:ins w:id="61" w:author="Carlos Arrizabalaga Lizarraga" w:date="2020-01-30T12:15:00Z">
        <w:r w:rsidR="00BC73B5" w:rsidRPr="004837ED">
          <w:rPr>
            <w:rFonts w:ascii="Times New Roman" w:hAnsi="Times New Roman" w:cs="Times New Roman"/>
            <w:lang w:val="es-PE"/>
          </w:rPr>
          <w:t>Guibovich</w:t>
        </w:r>
        <w:proofErr w:type="spellEnd"/>
        <w:r w:rsidR="00BC73B5">
          <w:rPr>
            <w:rFonts w:ascii="Times New Roman" w:hAnsi="Times New Roman" w:cs="Times New Roman"/>
            <w:lang w:val="es-PE"/>
          </w:rPr>
          <w:t>,</w:t>
        </w:r>
        <w:r w:rsidR="00BC73B5" w:rsidRPr="004837ED">
          <w:rPr>
            <w:rFonts w:ascii="Times New Roman" w:hAnsi="Times New Roman" w:cs="Times New Roman"/>
            <w:lang w:val="es-PE"/>
          </w:rPr>
          <w:t xml:space="preserve"> </w:t>
        </w:r>
      </w:ins>
      <w:r w:rsidRPr="004837ED">
        <w:rPr>
          <w:rFonts w:ascii="Times New Roman" w:hAnsi="Times New Roman" w:cs="Times New Roman"/>
          <w:lang w:val="es-PE"/>
        </w:rPr>
        <w:t>2005, p. 57). Por ello, el proyecto del</w:t>
      </w:r>
      <w:r w:rsidR="00A360E8" w:rsidRPr="004837ED">
        <w:rPr>
          <w:rFonts w:ascii="Times New Roman" w:hAnsi="Times New Roman" w:cs="Times New Roman"/>
          <w:lang w:val="es-PE"/>
        </w:rPr>
        <w:t xml:space="preserve"> primer</w:t>
      </w:r>
      <w:r w:rsidRPr="004837ED">
        <w:rPr>
          <w:rFonts w:ascii="Times New Roman" w:hAnsi="Times New Roman" w:cs="Times New Roman"/>
          <w:lang w:val="es-PE"/>
        </w:rPr>
        <w:t xml:space="preserve">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se convertía en la principal herramienta de cambio; </w:t>
      </w:r>
      <w:proofErr w:type="spellStart"/>
      <w:r w:rsidRPr="004837ED">
        <w:rPr>
          <w:rFonts w:ascii="Times New Roman" w:hAnsi="Times New Roman" w:cs="Times New Roman"/>
          <w:lang w:val="es-PE"/>
        </w:rPr>
        <w:t>Gui</w:t>
      </w:r>
      <w:ins w:id="62" w:author="Carlos Arrizabalaga Lizarraga" w:date="2020-01-30T12:03:00Z">
        <w:r w:rsidR="00624062">
          <w:rPr>
            <w:rFonts w:ascii="Times New Roman" w:hAnsi="Times New Roman" w:cs="Times New Roman"/>
            <w:lang w:val="es-PE"/>
          </w:rPr>
          <w:t>b</w:t>
        </w:r>
      </w:ins>
      <w:del w:id="63" w:author="Carlos Arrizabalaga Lizarraga" w:date="2020-01-30T12:03:00Z">
        <w:r w:rsidRPr="004837ED" w:rsidDel="00624062">
          <w:rPr>
            <w:rFonts w:ascii="Times New Roman" w:hAnsi="Times New Roman" w:cs="Times New Roman"/>
            <w:lang w:val="es-PE"/>
          </w:rPr>
          <w:delText>v</w:delText>
        </w:r>
      </w:del>
      <w:r w:rsidRPr="004837ED">
        <w:rPr>
          <w:rFonts w:ascii="Times New Roman" w:hAnsi="Times New Roman" w:cs="Times New Roman"/>
          <w:lang w:val="es-PE"/>
        </w:rPr>
        <w:t>o</w:t>
      </w:r>
      <w:del w:id="64" w:author="Carlos Arrizabalaga Lizarraga" w:date="2020-01-30T12:03:00Z">
        <w:r w:rsidRPr="004837ED" w:rsidDel="00624062">
          <w:rPr>
            <w:rFonts w:ascii="Times New Roman" w:hAnsi="Times New Roman" w:cs="Times New Roman"/>
            <w:lang w:val="es-PE"/>
          </w:rPr>
          <w:delText>b</w:delText>
        </w:r>
      </w:del>
      <w:ins w:id="65" w:author="Carlos Arrizabalaga Lizarraga" w:date="2020-01-30T12:03:00Z">
        <w:r w:rsidR="00624062">
          <w:rPr>
            <w:rFonts w:ascii="Times New Roman" w:hAnsi="Times New Roman" w:cs="Times New Roman"/>
            <w:lang w:val="es-PE"/>
          </w:rPr>
          <w:t>v</w:t>
        </w:r>
      </w:ins>
      <w:r w:rsidRPr="004837ED">
        <w:rPr>
          <w:rFonts w:ascii="Times New Roman" w:hAnsi="Times New Roman" w:cs="Times New Roman"/>
          <w:lang w:val="es-PE"/>
        </w:rPr>
        <w:t>ich</w:t>
      </w:r>
      <w:proofErr w:type="spellEnd"/>
      <w:r w:rsidRPr="004837ED">
        <w:rPr>
          <w:rFonts w:ascii="Times New Roman" w:hAnsi="Times New Roman" w:cs="Times New Roman"/>
          <w:lang w:val="es-PE"/>
        </w:rPr>
        <w:t xml:space="preserve"> (2005) indica que, más bien, llegó a ser la única; el </w:t>
      </w:r>
      <w:r w:rsidR="00A360E8"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y la Sociedad de </w:t>
      </w:r>
      <w:ins w:id="66" w:author="Carlos Arrizabalaga Lizarraga" w:date="2020-01-30T12:04:00Z">
        <w:r w:rsidR="00624062">
          <w:rPr>
            <w:rFonts w:ascii="Times New Roman" w:hAnsi="Times New Roman" w:cs="Times New Roman"/>
            <w:lang w:val="es-PE"/>
          </w:rPr>
          <w:t>a</w:t>
        </w:r>
      </w:ins>
      <w:del w:id="67" w:author="Carlos Arrizabalaga Lizarraga" w:date="2020-01-30T12:04:00Z">
        <w:r w:rsidRPr="004837ED" w:rsidDel="00624062">
          <w:rPr>
            <w:rFonts w:ascii="Times New Roman" w:hAnsi="Times New Roman" w:cs="Times New Roman"/>
            <w:lang w:val="es-PE"/>
          </w:rPr>
          <w:delText>A</w:delText>
        </w:r>
      </w:del>
      <w:r w:rsidRPr="004837ED">
        <w:rPr>
          <w:rFonts w:ascii="Times New Roman" w:hAnsi="Times New Roman" w:cs="Times New Roman"/>
          <w:lang w:val="es-PE"/>
        </w:rPr>
        <w:t xml:space="preserve">mantes del </w:t>
      </w:r>
      <w:ins w:id="68" w:author="Carlos Arrizabalaga Lizarraga" w:date="2020-01-30T12:04:00Z">
        <w:r w:rsidR="00624062">
          <w:rPr>
            <w:rFonts w:ascii="Times New Roman" w:hAnsi="Times New Roman" w:cs="Times New Roman"/>
            <w:lang w:val="es-PE"/>
          </w:rPr>
          <w:t>p</w:t>
        </w:r>
      </w:ins>
      <w:del w:id="69" w:author="Carlos Arrizabalaga Lizarraga" w:date="2020-01-30T12:04:00Z">
        <w:r w:rsidRPr="004837ED" w:rsidDel="00624062">
          <w:rPr>
            <w:rFonts w:ascii="Times New Roman" w:hAnsi="Times New Roman" w:cs="Times New Roman"/>
            <w:lang w:val="es-PE"/>
          </w:rPr>
          <w:delText>P</w:delText>
        </w:r>
      </w:del>
      <w:r w:rsidRPr="004837ED">
        <w:rPr>
          <w:rFonts w:ascii="Times New Roman" w:hAnsi="Times New Roman" w:cs="Times New Roman"/>
          <w:lang w:val="es-PE"/>
        </w:rPr>
        <w:t xml:space="preserve">aís se habían fusionado ya que su labor no iba más allá de la difusión del periódico. </w:t>
      </w:r>
    </w:p>
    <w:p w14:paraId="4281EF50" w14:textId="77777777" w:rsidR="006A685C" w:rsidRPr="004837ED" w:rsidRDefault="00551614" w:rsidP="004837ED">
      <w:pPr>
        <w:spacing w:after="0" w:line="480" w:lineRule="auto"/>
        <w:jc w:val="both"/>
        <w:rPr>
          <w:rFonts w:ascii="Times New Roman" w:hAnsi="Times New Roman" w:cs="Times New Roman"/>
          <w:lang w:val="es-PE"/>
        </w:rPr>
      </w:pPr>
      <w:r w:rsidRPr="004837ED">
        <w:rPr>
          <w:rFonts w:ascii="Times New Roman" w:hAnsi="Times New Roman" w:cs="Times New Roman"/>
          <w:lang w:val="es-PE"/>
        </w:rPr>
        <w:lastRenderedPageBreak/>
        <w:t xml:space="preserve">El patriotismo fue fundamental para el proyecto ilustrado del </w:t>
      </w:r>
      <w:r w:rsidR="006A685C" w:rsidRPr="004837ED">
        <w:rPr>
          <w:rFonts w:ascii="Times New Roman" w:hAnsi="Times New Roman" w:cs="Times New Roman"/>
          <w:lang w:val="es-PE"/>
        </w:rPr>
        <w:t xml:space="preserve">primer </w:t>
      </w:r>
      <w:r w:rsidRPr="004837ED">
        <w:rPr>
          <w:rFonts w:ascii="Times New Roman" w:hAnsi="Times New Roman" w:cs="Times New Roman"/>
          <w:i/>
          <w:lang w:val="es-PE"/>
        </w:rPr>
        <w:t>Mercurio Peruano</w:t>
      </w:r>
      <w:r w:rsidRPr="004837ED">
        <w:rPr>
          <w:rFonts w:ascii="Times New Roman" w:hAnsi="Times New Roman" w:cs="Times New Roman"/>
          <w:lang w:val="es-PE"/>
        </w:rPr>
        <w:t xml:space="preserve"> porque, según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xml:space="preserve"> (2005), fue la motivación principal que reunió a los integrantes de dicho periódico. El </w:t>
      </w:r>
      <w:r w:rsidRPr="004837ED">
        <w:rPr>
          <w:rFonts w:ascii="Times New Roman" w:hAnsi="Times New Roman" w:cs="Times New Roman"/>
          <w:i/>
          <w:lang w:val="es-PE"/>
        </w:rPr>
        <w:t>Mercurio</w:t>
      </w:r>
      <w:r w:rsidR="006A685C" w:rsidRPr="004837ED">
        <w:rPr>
          <w:rFonts w:ascii="Times New Roman" w:hAnsi="Times New Roman" w:cs="Times New Roman"/>
          <w:lang w:val="es-PE"/>
        </w:rPr>
        <w:t xml:space="preserve"> que inspirará un siglo después a Víctor Andrés Belaunde</w:t>
      </w:r>
      <w:r w:rsidRPr="004837ED">
        <w:rPr>
          <w:rFonts w:ascii="Times New Roman" w:hAnsi="Times New Roman" w:cs="Times New Roman"/>
          <w:lang w:val="es-PE"/>
        </w:rPr>
        <w:t xml:space="preserve">, era la voz oficial de </w:t>
      </w:r>
      <w:ins w:id="70" w:author="Carlos Arrizabalaga Lizarraga" w:date="2020-01-30T12:17:00Z">
        <w:r w:rsidR="00BC73B5">
          <w:rPr>
            <w:rFonts w:ascii="Times New Roman" w:hAnsi="Times New Roman" w:cs="Times New Roman"/>
            <w:lang w:val="es-PE"/>
          </w:rPr>
          <w:t>l</w:t>
        </w:r>
      </w:ins>
      <w:del w:id="71" w:author="Carlos Arrizabalaga Lizarraga" w:date="2020-01-30T12:17:00Z">
        <w:r w:rsidRPr="004837ED" w:rsidDel="00BC73B5">
          <w:rPr>
            <w:rFonts w:ascii="Times New Roman" w:hAnsi="Times New Roman" w:cs="Times New Roman"/>
            <w:lang w:val="es-PE"/>
          </w:rPr>
          <w:delText>L</w:delText>
        </w:r>
      </w:del>
      <w:r w:rsidRPr="004837ED">
        <w:rPr>
          <w:rFonts w:ascii="Times New Roman" w:hAnsi="Times New Roman" w:cs="Times New Roman"/>
          <w:lang w:val="es-PE"/>
        </w:rPr>
        <w:t xml:space="preserve">a Sociedad de </w:t>
      </w:r>
      <w:ins w:id="72" w:author="Carlos Arrizabalaga Lizarraga" w:date="2020-01-30T12:18:00Z">
        <w:r w:rsidR="00BC73B5">
          <w:rPr>
            <w:rFonts w:ascii="Times New Roman" w:hAnsi="Times New Roman" w:cs="Times New Roman"/>
            <w:lang w:val="es-PE"/>
          </w:rPr>
          <w:t>a</w:t>
        </w:r>
      </w:ins>
      <w:del w:id="73" w:author="Carlos Arrizabalaga Lizarraga" w:date="2020-01-30T12:18:00Z">
        <w:r w:rsidRPr="004837ED" w:rsidDel="00BC73B5">
          <w:rPr>
            <w:rFonts w:ascii="Times New Roman" w:hAnsi="Times New Roman" w:cs="Times New Roman"/>
            <w:lang w:val="es-PE"/>
          </w:rPr>
          <w:delText>A</w:delText>
        </w:r>
      </w:del>
      <w:r w:rsidRPr="004837ED">
        <w:rPr>
          <w:rFonts w:ascii="Times New Roman" w:hAnsi="Times New Roman" w:cs="Times New Roman"/>
          <w:lang w:val="es-PE"/>
        </w:rPr>
        <w:t xml:space="preserve">mantes del </w:t>
      </w:r>
      <w:del w:id="74" w:author="Carlos Arrizabalaga Lizarraga" w:date="2020-01-30T12:18:00Z">
        <w:r w:rsidRPr="004837ED" w:rsidDel="00BC73B5">
          <w:rPr>
            <w:rFonts w:ascii="Times New Roman" w:hAnsi="Times New Roman" w:cs="Times New Roman"/>
            <w:lang w:val="es-PE"/>
          </w:rPr>
          <w:delText>P</w:delText>
        </w:r>
      </w:del>
      <w:ins w:id="75" w:author="Carlos Arrizabalaga Lizarraga" w:date="2020-01-30T12:18:00Z">
        <w:r w:rsidR="00BC73B5">
          <w:rPr>
            <w:rFonts w:ascii="Times New Roman" w:hAnsi="Times New Roman" w:cs="Times New Roman"/>
            <w:lang w:val="es-PE"/>
          </w:rPr>
          <w:t>p</w:t>
        </w:r>
      </w:ins>
      <w:r w:rsidRPr="004837ED">
        <w:rPr>
          <w:rFonts w:ascii="Times New Roman" w:hAnsi="Times New Roman" w:cs="Times New Roman"/>
          <w:lang w:val="es-PE"/>
        </w:rPr>
        <w:t xml:space="preserve">aís, </w:t>
      </w:r>
      <w:r w:rsidR="006A685C" w:rsidRPr="004837ED">
        <w:rPr>
          <w:rFonts w:ascii="Times New Roman" w:hAnsi="Times New Roman" w:cs="Times New Roman"/>
          <w:lang w:val="es-PE"/>
        </w:rPr>
        <w:t xml:space="preserve">la cual </w:t>
      </w:r>
      <w:r w:rsidRPr="004837ED">
        <w:rPr>
          <w:rFonts w:ascii="Times New Roman" w:hAnsi="Times New Roman" w:cs="Times New Roman"/>
          <w:lang w:val="es-PE"/>
        </w:rPr>
        <w:t xml:space="preserve">se propuso difundir las ideas culturales, literarias y políticas de la ilustración </w:t>
      </w:r>
      <w:commentRangeStart w:id="76"/>
      <w:r w:rsidRPr="004837ED">
        <w:rPr>
          <w:rFonts w:ascii="Times New Roman" w:hAnsi="Times New Roman" w:cs="Times New Roman"/>
          <w:lang w:val="es-PE"/>
        </w:rPr>
        <w:t>a través del país</w:t>
      </w:r>
      <w:commentRangeEnd w:id="76"/>
      <w:r w:rsidR="00BC73B5">
        <w:rPr>
          <w:rStyle w:val="Refdecomentario"/>
        </w:rPr>
        <w:commentReference w:id="76"/>
      </w:r>
      <w:r w:rsidRPr="004837ED">
        <w:rPr>
          <w:rFonts w:ascii="Times New Roman" w:hAnsi="Times New Roman" w:cs="Times New Roman"/>
          <w:lang w:val="es-PE"/>
        </w:rPr>
        <w:t xml:space="preserve">. Uno de sus integrantes menciona: “aun no dudamos añadir que el amor a la ilustración y de la </w:t>
      </w:r>
      <w:del w:id="77" w:author="Carlos Arrizabalaga Lizarraga" w:date="2020-01-30T12:18:00Z">
        <w:r w:rsidRPr="004837ED" w:rsidDel="00BC73B5">
          <w:rPr>
            <w:rFonts w:ascii="Times New Roman" w:hAnsi="Times New Roman" w:cs="Times New Roman"/>
            <w:lang w:val="es-PE"/>
          </w:rPr>
          <w:delText>P</w:delText>
        </w:r>
      </w:del>
      <w:ins w:id="78" w:author="Carlos Arrizabalaga Lizarraga" w:date="2020-01-30T12:18:00Z">
        <w:r w:rsidR="00BC73B5">
          <w:rPr>
            <w:rFonts w:ascii="Times New Roman" w:hAnsi="Times New Roman" w:cs="Times New Roman"/>
            <w:lang w:val="es-PE"/>
          </w:rPr>
          <w:t>p</w:t>
        </w:r>
      </w:ins>
      <w:r w:rsidRPr="004837ED">
        <w:rPr>
          <w:rFonts w:ascii="Times New Roman" w:hAnsi="Times New Roman" w:cs="Times New Roman"/>
          <w:lang w:val="es-PE"/>
        </w:rPr>
        <w:t xml:space="preserve">atria, que empezó a fermentar en el corazón de aquellos jóvenes, no influyó poco en continuación de las tareas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w:t>
      </w:r>
      <w:proofErr w:type="spellStart"/>
      <w:r w:rsidRPr="004837ED">
        <w:rPr>
          <w:rFonts w:ascii="Times New Roman" w:hAnsi="Times New Roman" w:cs="Times New Roman"/>
          <w:lang w:val="es-PE"/>
        </w:rPr>
        <w:t>Guibovich</w:t>
      </w:r>
      <w:proofErr w:type="spellEnd"/>
      <w:r w:rsidRPr="004837ED">
        <w:rPr>
          <w:rFonts w:ascii="Times New Roman" w:hAnsi="Times New Roman" w:cs="Times New Roman"/>
          <w:lang w:val="es-PE"/>
        </w:rPr>
        <w:t>, 2005, p.</w:t>
      </w:r>
      <w:ins w:id="79" w:author="Carlos Arrizabalaga Lizarraga" w:date="2020-01-30T12:18:00Z">
        <w:r w:rsidR="00BC73B5">
          <w:rPr>
            <w:rFonts w:ascii="Times New Roman" w:hAnsi="Times New Roman" w:cs="Times New Roman"/>
            <w:lang w:val="es-PE"/>
          </w:rPr>
          <w:t xml:space="preserve"> </w:t>
        </w:r>
      </w:ins>
      <w:r w:rsidRPr="004837ED">
        <w:rPr>
          <w:rFonts w:ascii="Times New Roman" w:hAnsi="Times New Roman" w:cs="Times New Roman"/>
          <w:lang w:val="es-PE"/>
        </w:rPr>
        <w:t xml:space="preserve">50). </w:t>
      </w:r>
    </w:p>
    <w:p w14:paraId="0DC6A5B5" w14:textId="77777777" w:rsidR="006A685C" w:rsidRPr="004837ED" w:rsidRDefault="006A685C" w:rsidP="004837ED">
      <w:pPr>
        <w:spacing w:after="0" w:line="480" w:lineRule="auto"/>
        <w:jc w:val="both"/>
        <w:rPr>
          <w:rFonts w:ascii="Times New Roman" w:hAnsi="Times New Roman" w:cs="Times New Roman"/>
          <w:lang w:val="es-PE"/>
        </w:rPr>
      </w:pPr>
    </w:p>
    <w:p w14:paraId="18CFDBD6" w14:textId="77777777" w:rsidR="00551614" w:rsidRDefault="00551614" w:rsidP="004837ED">
      <w:pPr>
        <w:pStyle w:val="Prrafodelista"/>
        <w:spacing w:after="0" w:line="480" w:lineRule="auto"/>
        <w:ind w:left="0"/>
        <w:jc w:val="both"/>
        <w:rPr>
          <w:ins w:id="80" w:author="Carlos Arrizabalaga Lizarraga" w:date="2020-01-30T12:17:00Z"/>
          <w:rFonts w:ascii="Times New Roman" w:hAnsi="Times New Roman" w:cs="Times New Roman"/>
          <w:lang w:val="es-PE"/>
        </w:rPr>
      </w:pPr>
      <w:r w:rsidRPr="004837ED">
        <w:rPr>
          <w:rFonts w:ascii="Times New Roman" w:hAnsi="Times New Roman" w:cs="Times New Roman"/>
          <w:lang w:val="es-PE"/>
        </w:rPr>
        <w:t xml:space="preserve">Por otro lado, según Franco (2018), las páginas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pretendían difundir un espíritu de patriotismo a sus lectores, entendido como un amor por la patria que se nutre del conocimiento y pretende alcanzar el desarrollo para todos (p. 23). Por ese motivo, exigían un mejor conocimiento acerca de nuestro país por medio del estudio de sus principales actividades económicas, sociales y culturales (</w:t>
      </w:r>
      <w:proofErr w:type="spellStart"/>
      <w:r w:rsidRPr="004837ED">
        <w:rPr>
          <w:rFonts w:ascii="Times New Roman" w:hAnsi="Times New Roman" w:cs="Times New Roman"/>
          <w:lang w:val="es-PE"/>
        </w:rPr>
        <w:t>Guibovich</w:t>
      </w:r>
      <w:proofErr w:type="spellEnd"/>
      <w:ins w:id="81" w:author="Carlos Arrizabalaga Lizarraga" w:date="2020-01-30T12:19:00Z">
        <w:r w:rsidR="00BC73B5">
          <w:rPr>
            <w:rFonts w:ascii="Times New Roman" w:hAnsi="Times New Roman" w:cs="Times New Roman"/>
            <w:lang w:val="es-PE"/>
          </w:rPr>
          <w:t>,</w:t>
        </w:r>
      </w:ins>
      <w:r w:rsidRPr="004837ED">
        <w:rPr>
          <w:rFonts w:ascii="Times New Roman" w:hAnsi="Times New Roman" w:cs="Times New Roman"/>
          <w:lang w:val="es-PE"/>
        </w:rPr>
        <w:t xml:space="preserve"> 2005, p. 53). En otras palabras, el esfuerzo por conocer el país reflejaba una acción patriótica guiada por la </w:t>
      </w:r>
      <w:ins w:id="82" w:author="Carlos Arrizabalaga Lizarraga" w:date="2020-01-30T12:17:00Z">
        <w:r w:rsidR="00BC73B5">
          <w:rPr>
            <w:rFonts w:ascii="Times New Roman" w:hAnsi="Times New Roman" w:cs="Times New Roman"/>
            <w:lang w:val="es-PE"/>
          </w:rPr>
          <w:t>i</w:t>
        </w:r>
      </w:ins>
      <w:del w:id="83" w:author="Carlos Arrizabalaga Lizarraga" w:date="2020-01-30T12:17:00Z">
        <w:r w:rsidRPr="004837ED" w:rsidDel="00BC73B5">
          <w:rPr>
            <w:rFonts w:ascii="Times New Roman" w:hAnsi="Times New Roman" w:cs="Times New Roman"/>
            <w:lang w:val="es-PE"/>
          </w:rPr>
          <w:delText>I</w:delText>
        </w:r>
      </w:del>
      <w:r w:rsidRPr="004837ED">
        <w:rPr>
          <w:rFonts w:ascii="Times New Roman" w:hAnsi="Times New Roman" w:cs="Times New Roman"/>
          <w:lang w:val="es-PE"/>
        </w:rPr>
        <w:t xml:space="preserve">lustración. En esa misma línea, puede entenderse el proyecto ilustrado del </w:t>
      </w:r>
      <w:r w:rsidRPr="004837ED">
        <w:rPr>
          <w:rFonts w:ascii="Times New Roman" w:hAnsi="Times New Roman" w:cs="Times New Roman"/>
          <w:i/>
          <w:lang w:val="es-PE"/>
        </w:rPr>
        <w:t>Mercurio</w:t>
      </w:r>
      <w:r w:rsidRPr="004837ED">
        <w:rPr>
          <w:rFonts w:ascii="Times New Roman" w:hAnsi="Times New Roman" w:cs="Times New Roman"/>
          <w:lang w:val="es-PE"/>
        </w:rPr>
        <w:t xml:space="preserve"> como un estímulo a practicar el patriotismo para la construcción de una sociedad desarrollada en su ámbito económico, político, social y cultural. </w:t>
      </w:r>
    </w:p>
    <w:p w14:paraId="7931545D" w14:textId="77777777" w:rsidR="00BC73B5" w:rsidDel="00BC73B5" w:rsidRDefault="00BC73B5" w:rsidP="004837ED">
      <w:pPr>
        <w:pStyle w:val="Prrafodelista"/>
        <w:spacing w:after="0" w:line="480" w:lineRule="auto"/>
        <w:ind w:left="0"/>
        <w:jc w:val="both"/>
        <w:rPr>
          <w:del w:id="84" w:author="Carlos Arrizabalaga Lizarraga" w:date="2020-01-30T12:19:00Z"/>
          <w:rFonts w:ascii="Times New Roman" w:hAnsi="Times New Roman" w:cs="Times New Roman"/>
          <w:lang w:val="es-PE"/>
        </w:rPr>
      </w:pPr>
    </w:p>
    <w:p w14:paraId="747E79C1" w14:textId="77777777" w:rsidR="00A051B9" w:rsidRDefault="00A051B9" w:rsidP="004837ED">
      <w:pPr>
        <w:pStyle w:val="Prrafodelista"/>
        <w:spacing w:after="0" w:line="480" w:lineRule="auto"/>
        <w:ind w:left="0"/>
        <w:jc w:val="both"/>
        <w:rPr>
          <w:rFonts w:ascii="Times New Roman" w:hAnsi="Times New Roman" w:cs="Times New Roman"/>
          <w:lang w:val="es-PE"/>
        </w:rPr>
      </w:pPr>
    </w:p>
    <w:p w14:paraId="3311D8A0" w14:textId="77777777" w:rsidR="00A051B9" w:rsidRPr="00A051B9" w:rsidRDefault="00A051B9" w:rsidP="004837ED">
      <w:pPr>
        <w:pStyle w:val="Prrafodelista"/>
        <w:spacing w:after="0" w:line="480" w:lineRule="auto"/>
        <w:ind w:left="0"/>
        <w:jc w:val="both"/>
        <w:rPr>
          <w:rFonts w:ascii="Times New Roman" w:hAnsi="Times New Roman" w:cs="Times New Roman"/>
          <w:lang w:val="es-PE"/>
        </w:rPr>
      </w:pPr>
      <w:r>
        <w:rPr>
          <w:rFonts w:ascii="Times New Roman" w:hAnsi="Times New Roman" w:cs="Times New Roman"/>
          <w:lang w:val="es-PE"/>
        </w:rPr>
        <w:tab/>
        <w:t>Es en este sentido</w:t>
      </w:r>
      <w:del w:id="85" w:author="Carlos Arrizabalaga Lizarraga" w:date="2020-01-30T12:15:00Z">
        <w:r w:rsidDel="00BC73B5">
          <w:rPr>
            <w:rFonts w:ascii="Times New Roman" w:hAnsi="Times New Roman" w:cs="Times New Roman"/>
            <w:lang w:val="es-PE"/>
          </w:rPr>
          <w:delText>,</w:delText>
        </w:r>
      </w:del>
      <w:r>
        <w:rPr>
          <w:rFonts w:ascii="Times New Roman" w:hAnsi="Times New Roman" w:cs="Times New Roman"/>
          <w:lang w:val="es-PE"/>
        </w:rPr>
        <w:t xml:space="preserve"> que Víctor Andrés Belaunde escribe </w:t>
      </w:r>
      <w:ins w:id="86" w:author="Carlos Arrizabalaga Lizarraga" w:date="2020-01-30T12:16:00Z">
        <w:r w:rsidR="00BC73B5">
          <w:rPr>
            <w:rFonts w:ascii="Times New Roman" w:hAnsi="Times New Roman" w:cs="Times New Roman"/>
            <w:lang w:val="es-PE"/>
          </w:rPr>
          <w:t>–</w:t>
        </w:r>
      </w:ins>
      <w:r>
        <w:rPr>
          <w:rFonts w:ascii="Times New Roman" w:hAnsi="Times New Roman" w:cs="Times New Roman"/>
          <w:lang w:val="es-PE"/>
        </w:rPr>
        <w:t xml:space="preserve">en </w:t>
      </w:r>
      <w:r>
        <w:rPr>
          <w:rFonts w:ascii="Times New Roman" w:hAnsi="Times New Roman" w:cs="Times New Roman"/>
          <w:i/>
          <w:lang w:val="es-PE"/>
        </w:rPr>
        <w:t xml:space="preserve">Peruanidad </w:t>
      </w:r>
      <w:r>
        <w:rPr>
          <w:rFonts w:ascii="Times New Roman" w:hAnsi="Times New Roman" w:cs="Times New Roman"/>
          <w:lang w:val="es-PE"/>
        </w:rPr>
        <w:t>(1968)</w:t>
      </w:r>
      <w:ins w:id="87" w:author="Carlos Arrizabalaga Lizarraga" w:date="2020-01-30T12:16:00Z">
        <w:r w:rsidR="00BC73B5">
          <w:rPr>
            <w:rFonts w:ascii="Times New Roman" w:hAnsi="Times New Roman" w:cs="Times New Roman"/>
            <w:lang w:val="es-PE"/>
          </w:rPr>
          <w:t>–</w:t>
        </w:r>
      </w:ins>
      <w:r>
        <w:rPr>
          <w:rFonts w:ascii="Times New Roman" w:hAnsi="Times New Roman" w:cs="Times New Roman"/>
          <w:lang w:val="es-PE"/>
        </w:rPr>
        <w:t xml:space="preserve"> lo siguiente</w:t>
      </w:r>
      <w:r w:rsidR="00FF1C85">
        <w:rPr>
          <w:rFonts w:ascii="Times New Roman" w:hAnsi="Times New Roman" w:cs="Times New Roman"/>
          <w:lang w:val="es-PE"/>
        </w:rPr>
        <w:t xml:space="preserve"> respecto a la relación entre </w:t>
      </w:r>
      <w:commentRangeStart w:id="88"/>
      <w:ins w:id="89" w:author="Carlos Arrizabalaga Lizarraga" w:date="2020-01-30T12:16:00Z">
        <w:r w:rsidR="00BC73B5">
          <w:rPr>
            <w:rFonts w:ascii="Times New Roman" w:hAnsi="Times New Roman" w:cs="Times New Roman"/>
            <w:lang w:val="es-PE"/>
          </w:rPr>
          <w:t>n</w:t>
        </w:r>
      </w:ins>
      <w:del w:id="90" w:author="Carlos Arrizabalaga Lizarraga" w:date="2020-01-30T12:16:00Z">
        <w:r w:rsidR="00FF1C85" w:rsidDel="00BC73B5">
          <w:rPr>
            <w:rFonts w:ascii="Times New Roman" w:hAnsi="Times New Roman" w:cs="Times New Roman"/>
            <w:lang w:val="es-PE"/>
          </w:rPr>
          <w:delText>N</w:delText>
        </w:r>
      </w:del>
      <w:r w:rsidR="00FF1C85">
        <w:rPr>
          <w:rFonts w:ascii="Times New Roman" w:hAnsi="Times New Roman" w:cs="Times New Roman"/>
          <w:lang w:val="es-PE"/>
        </w:rPr>
        <w:t xml:space="preserve">ación, </w:t>
      </w:r>
      <w:del w:id="91" w:author="Carlos Arrizabalaga Lizarraga" w:date="2020-01-30T12:16:00Z">
        <w:r w:rsidR="00FF1C85" w:rsidDel="00BC73B5">
          <w:rPr>
            <w:rFonts w:ascii="Times New Roman" w:hAnsi="Times New Roman" w:cs="Times New Roman"/>
            <w:lang w:val="es-PE"/>
          </w:rPr>
          <w:delText>P</w:delText>
        </w:r>
      </w:del>
      <w:ins w:id="92" w:author="Carlos Arrizabalaga Lizarraga" w:date="2020-01-30T12:16:00Z">
        <w:r w:rsidR="00BC73B5">
          <w:rPr>
            <w:rFonts w:ascii="Times New Roman" w:hAnsi="Times New Roman" w:cs="Times New Roman"/>
            <w:lang w:val="es-PE"/>
          </w:rPr>
          <w:t>p</w:t>
        </w:r>
      </w:ins>
      <w:r w:rsidR="00FF1C85">
        <w:rPr>
          <w:rFonts w:ascii="Times New Roman" w:hAnsi="Times New Roman" w:cs="Times New Roman"/>
          <w:lang w:val="es-PE"/>
        </w:rPr>
        <w:t xml:space="preserve">atria y </w:t>
      </w:r>
      <w:del w:id="93" w:author="Carlos Arrizabalaga Lizarraga" w:date="2020-01-30T12:16:00Z">
        <w:r w:rsidR="00FF1C85" w:rsidDel="00BC73B5">
          <w:rPr>
            <w:rFonts w:ascii="Times New Roman" w:hAnsi="Times New Roman" w:cs="Times New Roman"/>
            <w:lang w:val="es-PE"/>
          </w:rPr>
          <w:delText>E</w:delText>
        </w:r>
      </w:del>
      <w:ins w:id="94" w:author="Carlos Arrizabalaga Lizarraga" w:date="2020-01-30T12:16:00Z">
        <w:r w:rsidR="00BC73B5">
          <w:rPr>
            <w:rFonts w:ascii="Times New Roman" w:hAnsi="Times New Roman" w:cs="Times New Roman"/>
            <w:lang w:val="es-PE"/>
          </w:rPr>
          <w:t>e</w:t>
        </w:r>
      </w:ins>
      <w:r w:rsidR="00FF1C85">
        <w:rPr>
          <w:rFonts w:ascii="Times New Roman" w:hAnsi="Times New Roman" w:cs="Times New Roman"/>
          <w:lang w:val="es-PE"/>
        </w:rPr>
        <w:t>stado en nuestra historia</w:t>
      </w:r>
      <w:r>
        <w:rPr>
          <w:rFonts w:ascii="Times New Roman" w:hAnsi="Times New Roman" w:cs="Times New Roman"/>
          <w:lang w:val="es-PE"/>
        </w:rPr>
        <w:t xml:space="preserve">: “Definimos </w:t>
      </w:r>
      <w:commentRangeEnd w:id="88"/>
      <w:r w:rsidR="00BC73B5">
        <w:rPr>
          <w:rStyle w:val="Refdecomentario"/>
        </w:rPr>
        <w:commentReference w:id="88"/>
      </w:r>
      <w:r>
        <w:rPr>
          <w:rFonts w:ascii="Times New Roman" w:hAnsi="Times New Roman" w:cs="Times New Roman"/>
          <w:lang w:val="es-PE"/>
        </w:rPr>
        <w:t xml:space="preserve">la peruanidad como el conjunto de elementos o caracteres que hacen del Perú una </w:t>
      </w:r>
      <w:ins w:id="95" w:author="Carlos Arrizabalaga Lizarraga" w:date="2020-01-30T12:19:00Z">
        <w:r w:rsidR="00BC73B5">
          <w:rPr>
            <w:rFonts w:ascii="Times New Roman" w:hAnsi="Times New Roman" w:cs="Times New Roman"/>
            <w:lang w:val="es-PE"/>
          </w:rPr>
          <w:t>n</w:t>
        </w:r>
      </w:ins>
      <w:del w:id="96" w:author="Carlos Arrizabalaga Lizarraga" w:date="2020-01-30T12:19:00Z">
        <w:r w:rsidDel="00BC73B5">
          <w:rPr>
            <w:rFonts w:ascii="Times New Roman" w:hAnsi="Times New Roman" w:cs="Times New Roman"/>
            <w:lang w:val="es-PE"/>
          </w:rPr>
          <w:delText>N</w:delText>
        </w:r>
      </w:del>
      <w:r>
        <w:rPr>
          <w:rFonts w:ascii="Times New Roman" w:hAnsi="Times New Roman" w:cs="Times New Roman"/>
          <w:lang w:val="es-PE"/>
        </w:rPr>
        <w:t xml:space="preserve">ación, una </w:t>
      </w:r>
      <w:del w:id="97" w:author="Carlos Arrizabalaga Lizarraga" w:date="2020-01-30T12:19:00Z">
        <w:r w:rsidDel="00BC73B5">
          <w:rPr>
            <w:rFonts w:ascii="Times New Roman" w:hAnsi="Times New Roman" w:cs="Times New Roman"/>
            <w:lang w:val="es-PE"/>
          </w:rPr>
          <w:delText>P</w:delText>
        </w:r>
      </w:del>
      <w:ins w:id="98" w:author="Carlos Arrizabalaga Lizarraga" w:date="2020-01-30T12:19:00Z">
        <w:r w:rsidR="00BC73B5">
          <w:rPr>
            <w:rFonts w:ascii="Times New Roman" w:hAnsi="Times New Roman" w:cs="Times New Roman"/>
            <w:lang w:val="es-PE"/>
          </w:rPr>
          <w:t>p</w:t>
        </w:r>
      </w:ins>
      <w:r>
        <w:rPr>
          <w:rFonts w:ascii="Times New Roman" w:hAnsi="Times New Roman" w:cs="Times New Roman"/>
          <w:lang w:val="es-PE"/>
        </w:rPr>
        <w:t xml:space="preserve">atria y un </w:t>
      </w:r>
      <w:ins w:id="99" w:author="Carlos Arrizabalaga Lizarraga" w:date="2020-01-30T12:19:00Z">
        <w:r w:rsidR="00BC73B5">
          <w:rPr>
            <w:rFonts w:ascii="Times New Roman" w:hAnsi="Times New Roman" w:cs="Times New Roman"/>
            <w:lang w:val="es-PE"/>
          </w:rPr>
          <w:t>e</w:t>
        </w:r>
      </w:ins>
      <w:del w:id="100" w:author="Carlos Arrizabalaga Lizarraga" w:date="2020-01-30T12:19:00Z">
        <w:r w:rsidDel="00BC73B5">
          <w:rPr>
            <w:rFonts w:ascii="Times New Roman" w:hAnsi="Times New Roman" w:cs="Times New Roman"/>
            <w:lang w:val="es-PE"/>
          </w:rPr>
          <w:delText>E</w:delText>
        </w:r>
      </w:del>
      <w:r>
        <w:rPr>
          <w:rFonts w:ascii="Times New Roman" w:hAnsi="Times New Roman" w:cs="Times New Roman"/>
          <w:lang w:val="es-PE"/>
        </w:rPr>
        <w:t xml:space="preserve">stado. Es conveniente precisar términos; no han equivalido históricamente las palabras nación, patria y estado. </w:t>
      </w:r>
      <w:commentRangeStart w:id="101"/>
      <w:r>
        <w:rPr>
          <w:rFonts w:ascii="Times New Roman" w:hAnsi="Times New Roman" w:cs="Times New Roman"/>
          <w:lang w:val="es-PE"/>
        </w:rPr>
        <w:t>La patria</w:t>
      </w:r>
      <w:commentRangeEnd w:id="101"/>
      <w:r w:rsidR="00BC73B5">
        <w:rPr>
          <w:rStyle w:val="Refdecomentario"/>
        </w:rPr>
        <w:commentReference w:id="101"/>
      </w:r>
      <w:r>
        <w:rPr>
          <w:rFonts w:ascii="Times New Roman" w:hAnsi="Times New Roman" w:cs="Times New Roman"/>
          <w:lang w:val="es-PE"/>
        </w:rPr>
        <w:t xml:space="preserve">, etimológicamente, tierra de los padres, estuvo en la civilización antigua unida a la idea de </w:t>
      </w:r>
      <w:ins w:id="102" w:author="Carlos Arrizabalaga Lizarraga" w:date="2020-01-30T12:21:00Z">
        <w:r w:rsidR="00BC73B5">
          <w:rPr>
            <w:rFonts w:ascii="Times New Roman" w:hAnsi="Times New Roman" w:cs="Times New Roman"/>
            <w:lang w:val="es-PE"/>
          </w:rPr>
          <w:t>c</w:t>
        </w:r>
      </w:ins>
      <w:del w:id="103" w:author="Carlos Arrizabalaga Lizarraga" w:date="2020-01-30T12:21:00Z">
        <w:r w:rsidDel="00BC73B5">
          <w:rPr>
            <w:rFonts w:ascii="Times New Roman" w:hAnsi="Times New Roman" w:cs="Times New Roman"/>
            <w:lang w:val="es-PE"/>
          </w:rPr>
          <w:delText>C</w:delText>
        </w:r>
      </w:del>
      <w:r>
        <w:rPr>
          <w:rFonts w:ascii="Times New Roman" w:hAnsi="Times New Roman" w:cs="Times New Roman"/>
          <w:lang w:val="es-PE"/>
        </w:rPr>
        <w:t>iudad-</w:t>
      </w:r>
      <w:del w:id="104" w:author="Carlos Arrizabalaga Lizarraga" w:date="2020-01-30T12:21:00Z">
        <w:r w:rsidDel="00BC73B5">
          <w:rPr>
            <w:rFonts w:ascii="Times New Roman" w:hAnsi="Times New Roman" w:cs="Times New Roman"/>
            <w:lang w:val="es-PE"/>
          </w:rPr>
          <w:delText>E</w:delText>
        </w:r>
      </w:del>
      <w:ins w:id="105" w:author="Carlos Arrizabalaga Lizarraga" w:date="2020-01-30T12:21:00Z">
        <w:r w:rsidR="00BC73B5">
          <w:rPr>
            <w:rFonts w:ascii="Times New Roman" w:hAnsi="Times New Roman" w:cs="Times New Roman"/>
            <w:lang w:val="es-PE"/>
          </w:rPr>
          <w:t>e</w:t>
        </w:r>
      </w:ins>
      <w:r>
        <w:rPr>
          <w:rFonts w:ascii="Times New Roman" w:hAnsi="Times New Roman" w:cs="Times New Roman"/>
          <w:lang w:val="es-PE"/>
        </w:rPr>
        <w:t>stado</w:t>
      </w:r>
      <w:del w:id="106" w:author="Carlos Arrizabalaga Lizarraga" w:date="2020-01-30T12:21:00Z">
        <w:r w:rsidDel="00BC73B5">
          <w:rPr>
            <w:rFonts w:ascii="Times New Roman" w:hAnsi="Times New Roman" w:cs="Times New Roman"/>
            <w:lang w:val="es-PE"/>
          </w:rPr>
          <w:delText>.</w:delText>
        </w:r>
      </w:del>
      <w:ins w:id="107" w:author="Carlos Arrizabalaga Lizarraga" w:date="2020-01-30T12:21:00Z">
        <w:r w:rsidR="00BC73B5">
          <w:rPr>
            <w:rFonts w:ascii="Times New Roman" w:hAnsi="Times New Roman" w:cs="Times New Roman"/>
            <w:lang w:val="es-PE"/>
          </w:rPr>
          <w:t>:</w:t>
        </w:r>
      </w:ins>
      <w:r>
        <w:rPr>
          <w:rFonts w:ascii="Times New Roman" w:hAnsi="Times New Roman" w:cs="Times New Roman"/>
          <w:lang w:val="es-PE"/>
        </w:rPr>
        <w:t xml:space="preserve"> </w:t>
      </w:r>
      <w:del w:id="108" w:author="Carlos Arrizabalaga Lizarraga" w:date="2020-01-30T12:21:00Z">
        <w:r w:rsidDel="00BC73B5">
          <w:rPr>
            <w:rFonts w:ascii="Times New Roman" w:hAnsi="Times New Roman" w:cs="Times New Roman"/>
            <w:lang w:val="es-PE"/>
          </w:rPr>
          <w:delText xml:space="preserve">(…) </w:delText>
        </w:r>
      </w:del>
      <w:ins w:id="109" w:author="Carlos Arrizabalaga Lizarraga" w:date="2020-01-30T12:21:00Z">
        <w:r w:rsidR="00BC73B5">
          <w:rPr>
            <w:rFonts w:ascii="Times New Roman" w:hAnsi="Times New Roman" w:cs="Times New Roman"/>
            <w:lang w:val="es-PE"/>
          </w:rPr>
          <w:t>"</w:t>
        </w:r>
      </w:ins>
      <w:r>
        <w:rPr>
          <w:rFonts w:ascii="Times New Roman" w:hAnsi="Times New Roman" w:cs="Times New Roman"/>
          <w:lang w:val="es-PE"/>
        </w:rPr>
        <w:t xml:space="preserve">El sentimiento de patriotismo que se refería simplemente a la adhesión a la ciudad o comarca se aplica a esta entidad superior y surge el sentimiento nacional. </w:t>
      </w:r>
      <w:r>
        <w:rPr>
          <w:rFonts w:ascii="Times New Roman" w:hAnsi="Times New Roman" w:cs="Times New Roman"/>
          <w:lang w:val="es-PE"/>
        </w:rPr>
        <w:lastRenderedPageBreak/>
        <w:t xml:space="preserve">Entonces aparece la coincidencia o equivalencia de las ideas de </w:t>
      </w:r>
      <w:ins w:id="110" w:author="Carlos Arrizabalaga Lizarraga" w:date="2020-01-30T12:21:00Z">
        <w:r w:rsidR="00BC73B5">
          <w:rPr>
            <w:rFonts w:ascii="Times New Roman" w:hAnsi="Times New Roman" w:cs="Times New Roman"/>
            <w:lang w:val="es-PE"/>
          </w:rPr>
          <w:t>n</w:t>
        </w:r>
      </w:ins>
      <w:del w:id="111" w:author="Carlos Arrizabalaga Lizarraga" w:date="2020-01-30T12:21:00Z">
        <w:r w:rsidDel="00BC73B5">
          <w:rPr>
            <w:rFonts w:ascii="Times New Roman" w:hAnsi="Times New Roman" w:cs="Times New Roman"/>
            <w:lang w:val="es-PE"/>
          </w:rPr>
          <w:delText>N</w:delText>
        </w:r>
      </w:del>
      <w:r>
        <w:rPr>
          <w:rFonts w:ascii="Times New Roman" w:hAnsi="Times New Roman" w:cs="Times New Roman"/>
          <w:lang w:val="es-PE"/>
        </w:rPr>
        <w:t xml:space="preserve">ación y </w:t>
      </w:r>
      <w:del w:id="112" w:author="Carlos Arrizabalaga Lizarraga" w:date="2020-01-30T12:21:00Z">
        <w:r w:rsidDel="00BC73B5">
          <w:rPr>
            <w:rFonts w:ascii="Times New Roman" w:hAnsi="Times New Roman" w:cs="Times New Roman"/>
            <w:lang w:val="es-PE"/>
          </w:rPr>
          <w:delText>P</w:delText>
        </w:r>
      </w:del>
      <w:ins w:id="113" w:author="Carlos Arrizabalaga Lizarraga" w:date="2020-01-30T12:21:00Z">
        <w:r w:rsidR="00BC73B5">
          <w:rPr>
            <w:rFonts w:ascii="Times New Roman" w:hAnsi="Times New Roman" w:cs="Times New Roman"/>
            <w:lang w:val="es-PE"/>
          </w:rPr>
          <w:t>p</w:t>
        </w:r>
      </w:ins>
      <w:r>
        <w:rPr>
          <w:rFonts w:ascii="Times New Roman" w:hAnsi="Times New Roman" w:cs="Times New Roman"/>
          <w:lang w:val="es-PE"/>
        </w:rPr>
        <w:t xml:space="preserve">atria. </w:t>
      </w:r>
      <w:r w:rsidR="00FF1C85">
        <w:rPr>
          <w:rFonts w:ascii="Times New Roman" w:hAnsi="Times New Roman" w:cs="Times New Roman"/>
          <w:lang w:val="es-PE"/>
        </w:rPr>
        <w:t>(…) El estado es la nación organizada políticamente.” (Belaunde, 1968, p. 7)</w:t>
      </w:r>
      <w:ins w:id="114" w:author="Carlos Arrizabalaga Lizarraga" w:date="2020-01-30T12:20:00Z">
        <w:r w:rsidR="00BC73B5">
          <w:rPr>
            <w:rFonts w:ascii="Times New Roman" w:hAnsi="Times New Roman" w:cs="Times New Roman"/>
            <w:lang w:val="es-PE"/>
          </w:rPr>
          <w:t>.</w:t>
        </w:r>
      </w:ins>
    </w:p>
    <w:p w14:paraId="4EB0412C" w14:textId="77777777" w:rsidR="00551614" w:rsidRPr="004837ED" w:rsidRDefault="00551614" w:rsidP="004837ED">
      <w:pPr>
        <w:pStyle w:val="Prrafodelista"/>
        <w:spacing w:after="0" w:line="480" w:lineRule="auto"/>
        <w:ind w:left="0"/>
        <w:jc w:val="both"/>
        <w:rPr>
          <w:rFonts w:ascii="Times New Roman" w:hAnsi="Times New Roman" w:cs="Times New Roman"/>
          <w:lang w:val="es-PE"/>
        </w:rPr>
      </w:pPr>
    </w:p>
    <w:p w14:paraId="5AC12706" w14:textId="77777777" w:rsidR="00551614" w:rsidRDefault="00551614" w:rsidP="004837ED">
      <w:pPr>
        <w:pStyle w:val="Prrafodelista"/>
        <w:spacing w:after="0" w:line="480" w:lineRule="auto"/>
        <w:ind w:left="0"/>
        <w:jc w:val="both"/>
        <w:rPr>
          <w:rFonts w:ascii="Times New Roman" w:hAnsi="Times New Roman" w:cs="Times New Roman"/>
          <w:lang w:val="es-PE"/>
        </w:rPr>
      </w:pPr>
      <w:r w:rsidRPr="004837ED">
        <w:rPr>
          <w:rFonts w:ascii="Times New Roman" w:hAnsi="Times New Roman" w:cs="Times New Roman"/>
          <w:lang w:val="es-PE"/>
        </w:rPr>
        <w:t>Para terminar</w:t>
      </w:r>
      <w:r w:rsidR="00F15AE5" w:rsidRPr="004837ED">
        <w:rPr>
          <w:rFonts w:ascii="Times New Roman" w:hAnsi="Times New Roman" w:cs="Times New Roman"/>
          <w:lang w:val="es-PE"/>
        </w:rPr>
        <w:t xml:space="preserve"> esta sección</w:t>
      </w:r>
      <w:r w:rsidRPr="004837ED">
        <w:rPr>
          <w:rFonts w:ascii="Times New Roman" w:hAnsi="Times New Roman" w:cs="Times New Roman"/>
          <w:lang w:val="es-PE"/>
        </w:rPr>
        <w:t xml:space="preserve">, el patriotismo promulgado en el proyecto ilustrado </w:t>
      </w:r>
      <w:proofErr w:type="spellStart"/>
      <w:r w:rsidRPr="004837ED">
        <w:rPr>
          <w:rFonts w:ascii="Times New Roman" w:hAnsi="Times New Roman" w:cs="Times New Roman"/>
          <w:lang w:val="es-PE"/>
        </w:rPr>
        <w:t>mercurista</w:t>
      </w:r>
      <w:proofErr w:type="spellEnd"/>
      <w:r w:rsidRPr="004837ED">
        <w:rPr>
          <w:rFonts w:ascii="Times New Roman" w:hAnsi="Times New Roman" w:cs="Times New Roman"/>
          <w:lang w:val="es-PE"/>
        </w:rPr>
        <w:t xml:space="preserve"> se caracterizó por ser utilitarista. Por esa razón, su reformismo social se asentó en una filosofía moral utilitarista con argumentos prácticos. Los </w:t>
      </w:r>
      <w:proofErr w:type="spellStart"/>
      <w:r w:rsidRPr="004837ED">
        <w:rPr>
          <w:rFonts w:ascii="Times New Roman" w:hAnsi="Times New Roman" w:cs="Times New Roman"/>
          <w:lang w:val="es-PE"/>
        </w:rPr>
        <w:t>mercuristas</w:t>
      </w:r>
      <w:proofErr w:type="spellEnd"/>
      <w:r w:rsidRPr="004837ED">
        <w:rPr>
          <w:rFonts w:ascii="Times New Roman" w:hAnsi="Times New Roman" w:cs="Times New Roman"/>
          <w:lang w:val="es-PE"/>
        </w:rPr>
        <w:t xml:space="preserve"> entendieron la utilidad como una teoría de lo bueno, un principio que orienta la conducta humana en toda esfera de actuación posible y que busca alcanzar la felicidad común (Franco</w:t>
      </w:r>
      <w:r w:rsidR="00FF1C85">
        <w:rPr>
          <w:rFonts w:ascii="Times New Roman" w:hAnsi="Times New Roman" w:cs="Times New Roman"/>
          <w:lang w:val="es-PE"/>
        </w:rPr>
        <w:t>,</w:t>
      </w:r>
      <w:r w:rsidRPr="004837ED">
        <w:rPr>
          <w:rFonts w:ascii="Times New Roman" w:hAnsi="Times New Roman" w:cs="Times New Roman"/>
          <w:lang w:val="es-PE"/>
        </w:rPr>
        <w:t xml:space="preserve"> 2018, p. 27). En ese sentido, la felicidad iba a ser alcanzada por medio del conocimiento que la ciencia brindaba con el fin de dinamizar la economía del país, el ordenamiento del clero, la mejora de las costumbres, la sanidad ciudadana y la educación manteniendo el nexo con la península. Por lo que podemos decir que, el patriotismo o amor a la patria para la Sociedad de </w:t>
      </w:r>
      <w:ins w:id="115" w:author="Carlos Arrizabalaga Lizarraga" w:date="2020-01-30T12:22:00Z">
        <w:r w:rsidR="00BC73B5">
          <w:rPr>
            <w:rFonts w:ascii="Times New Roman" w:hAnsi="Times New Roman" w:cs="Times New Roman"/>
            <w:lang w:val="es-PE"/>
          </w:rPr>
          <w:t>a</w:t>
        </w:r>
      </w:ins>
      <w:del w:id="116" w:author="Carlos Arrizabalaga Lizarraga" w:date="2020-01-30T12:22:00Z">
        <w:r w:rsidRPr="004837ED" w:rsidDel="00BC73B5">
          <w:rPr>
            <w:rFonts w:ascii="Times New Roman" w:hAnsi="Times New Roman" w:cs="Times New Roman"/>
            <w:lang w:val="es-PE"/>
          </w:rPr>
          <w:delText>A</w:delText>
        </w:r>
      </w:del>
      <w:r w:rsidRPr="004837ED">
        <w:rPr>
          <w:rFonts w:ascii="Times New Roman" w:hAnsi="Times New Roman" w:cs="Times New Roman"/>
          <w:lang w:val="es-PE"/>
        </w:rPr>
        <w:t xml:space="preserve">mantes del </w:t>
      </w:r>
      <w:ins w:id="117" w:author="Carlos Arrizabalaga Lizarraga" w:date="2020-01-30T12:22:00Z">
        <w:r w:rsidR="00BC73B5">
          <w:rPr>
            <w:rFonts w:ascii="Times New Roman" w:hAnsi="Times New Roman" w:cs="Times New Roman"/>
            <w:lang w:val="es-PE"/>
          </w:rPr>
          <w:t>p</w:t>
        </w:r>
      </w:ins>
      <w:del w:id="118" w:author="Carlos Arrizabalaga Lizarraga" w:date="2020-01-30T12:22:00Z">
        <w:r w:rsidRPr="004837ED" w:rsidDel="00BC73B5">
          <w:rPr>
            <w:rFonts w:ascii="Times New Roman" w:hAnsi="Times New Roman" w:cs="Times New Roman"/>
            <w:lang w:val="es-PE"/>
          </w:rPr>
          <w:delText>P</w:delText>
        </w:r>
      </w:del>
      <w:r w:rsidRPr="004837ED">
        <w:rPr>
          <w:rFonts w:ascii="Times New Roman" w:hAnsi="Times New Roman" w:cs="Times New Roman"/>
          <w:lang w:val="es-PE"/>
        </w:rPr>
        <w:t xml:space="preserve">aís estaba orientado hacia la felicidad pública como </w:t>
      </w:r>
      <w:proofErr w:type="spellStart"/>
      <w:r w:rsidRPr="004837ED">
        <w:rPr>
          <w:rFonts w:ascii="Times New Roman" w:hAnsi="Times New Roman" w:cs="Times New Roman"/>
          <w:i/>
          <w:lang w:val="es-PE"/>
        </w:rPr>
        <w:t>telos</w:t>
      </w:r>
      <w:proofErr w:type="spellEnd"/>
      <w:r w:rsidRPr="004837ED">
        <w:rPr>
          <w:rFonts w:ascii="Times New Roman" w:hAnsi="Times New Roman" w:cs="Times New Roman"/>
          <w:lang w:val="es-PE"/>
        </w:rPr>
        <w:t>, pero la idea de progreso de los ilustrados criollos a fines del XVIII carecía del espíritu precursor de la emancipación (Franco</w:t>
      </w:r>
      <w:r w:rsidR="00FF1C85">
        <w:rPr>
          <w:rFonts w:ascii="Times New Roman" w:hAnsi="Times New Roman" w:cs="Times New Roman"/>
          <w:lang w:val="es-PE"/>
        </w:rPr>
        <w:t>,</w:t>
      </w:r>
      <w:r w:rsidRPr="004837ED">
        <w:rPr>
          <w:rFonts w:ascii="Times New Roman" w:hAnsi="Times New Roman" w:cs="Times New Roman"/>
          <w:lang w:val="es-PE"/>
        </w:rPr>
        <w:t xml:space="preserve"> 2018, p. 33).</w:t>
      </w:r>
    </w:p>
    <w:p w14:paraId="3F02FC8D" w14:textId="77777777" w:rsidR="00E92B90" w:rsidRPr="004837ED" w:rsidRDefault="00E92B90" w:rsidP="004837ED">
      <w:pPr>
        <w:pStyle w:val="Prrafodelista"/>
        <w:spacing w:after="0" w:line="480" w:lineRule="auto"/>
        <w:ind w:left="0"/>
        <w:jc w:val="both"/>
        <w:rPr>
          <w:rFonts w:ascii="Times New Roman" w:hAnsi="Times New Roman" w:cs="Times New Roman"/>
          <w:lang w:val="es-PE"/>
        </w:rPr>
      </w:pPr>
    </w:p>
    <w:p w14:paraId="709F9239" w14:textId="77777777" w:rsidR="00363A90" w:rsidRPr="004837ED" w:rsidRDefault="00363A90" w:rsidP="004837ED">
      <w:pPr>
        <w:pStyle w:val="Prrafodelista"/>
        <w:spacing w:after="0" w:line="480" w:lineRule="auto"/>
        <w:ind w:left="0"/>
        <w:jc w:val="both"/>
        <w:rPr>
          <w:rFonts w:ascii="Times New Roman" w:hAnsi="Times New Roman" w:cs="Times New Roman"/>
          <w:lang w:val="es-PE"/>
        </w:rPr>
      </w:pPr>
    </w:p>
    <w:p w14:paraId="34B98F37" w14:textId="77777777" w:rsidR="00551614" w:rsidRPr="004837ED" w:rsidRDefault="00551614" w:rsidP="004837ED">
      <w:pPr>
        <w:pStyle w:val="Prrafodelista"/>
        <w:numPr>
          <w:ilvl w:val="0"/>
          <w:numId w:val="3"/>
        </w:numPr>
        <w:spacing w:line="480" w:lineRule="auto"/>
        <w:jc w:val="both"/>
        <w:rPr>
          <w:rFonts w:ascii="Times New Roman" w:hAnsi="Times New Roman" w:cs="Times New Roman"/>
          <w:lang w:val="es-MX"/>
        </w:rPr>
      </w:pPr>
      <w:r w:rsidRPr="004837ED">
        <w:rPr>
          <w:rFonts w:ascii="Times New Roman" w:hAnsi="Times New Roman" w:cs="Times New Roman"/>
          <w:lang w:val="es-MX"/>
        </w:rPr>
        <w:t xml:space="preserve">Seis ideas del contexto del primer </w:t>
      </w:r>
      <w:r w:rsidRPr="004837ED">
        <w:rPr>
          <w:rFonts w:ascii="Times New Roman" w:hAnsi="Times New Roman" w:cs="Times New Roman"/>
          <w:i/>
          <w:lang w:val="es-MX"/>
        </w:rPr>
        <w:t>Mercurio</w:t>
      </w:r>
    </w:p>
    <w:p w14:paraId="4DB80A38" w14:textId="77777777" w:rsidR="004C5471"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Podemos atender a seis puntos del contexto del surgimiento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que influirán en la publicación del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w:t>
      </w:r>
      <w:r w:rsidR="00D604D2" w:rsidRPr="004837ED">
        <w:rPr>
          <w:rFonts w:ascii="Times New Roman" w:eastAsia="Times New Roman" w:hAnsi="Times New Roman" w:cs="Times New Roman"/>
        </w:rPr>
        <w:t>En primer lugar, la aparición de una prensa ilustrada respondió al arribo de los Borbones como casa reinante en España a principios del siglo XVII, esta dinastía fomentó la renovación material, social y cultural de la nación española mediante la importación de libros y el establecimiento de academias y sociedades económicas. Estas dos últimas instituciones tenían como horizonte el promover la agricultura, la industria, el comercio, las artes y las ciencias para mejorar la economía y el desarrollo regional (</w:t>
      </w:r>
      <w:proofErr w:type="spellStart"/>
      <w:r w:rsidR="00D604D2" w:rsidRPr="004837ED">
        <w:rPr>
          <w:rFonts w:ascii="Times New Roman" w:eastAsia="Times New Roman" w:hAnsi="Times New Roman" w:cs="Times New Roman"/>
        </w:rPr>
        <w:t>Guibovich</w:t>
      </w:r>
      <w:proofErr w:type="spellEnd"/>
      <w:r w:rsidR="00D604D2" w:rsidRPr="004837ED">
        <w:rPr>
          <w:rFonts w:ascii="Times New Roman" w:eastAsia="Times New Roman" w:hAnsi="Times New Roman" w:cs="Times New Roman"/>
        </w:rPr>
        <w:t xml:space="preserve"> 2005, </w:t>
      </w:r>
      <w:r w:rsidR="00252DA9" w:rsidRPr="004837ED">
        <w:rPr>
          <w:rFonts w:ascii="Times New Roman" w:eastAsia="Times New Roman" w:hAnsi="Times New Roman" w:cs="Times New Roman"/>
        </w:rPr>
        <w:t xml:space="preserve">p. </w:t>
      </w:r>
      <w:r w:rsidR="00D604D2" w:rsidRPr="004837ED">
        <w:rPr>
          <w:rFonts w:ascii="Times New Roman" w:eastAsia="Times New Roman" w:hAnsi="Times New Roman" w:cs="Times New Roman"/>
        </w:rPr>
        <w:t xml:space="preserve">48). </w:t>
      </w:r>
    </w:p>
    <w:p w14:paraId="286CECFF" w14:textId="77777777"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lastRenderedPageBreak/>
        <w:t xml:space="preserve">Recién en 1792, </w:t>
      </w:r>
      <w:del w:id="119" w:author="Carlos Arrizabalaga Lizarraga" w:date="2020-01-30T12:47:00Z">
        <w:r w:rsidRPr="004837ED" w:rsidDel="0053387E">
          <w:rPr>
            <w:rFonts w:ascii="Times New Roman" w:eastAsia="Times New Roman" w:hAnsi="Times New Roman" w:cs="Times New Roman"/>
          </w:rPr>
          <w:delText xml:space="preserve">la </w:delText>
        </w:r>
        <w:r w:rsidRPr="004837ED" w:rsidDel="0053387E">
          <w:rPr>
            <w:rFonts w:ascii="Times New Roman" w:eastAsia="Times New Roman" w:hAnsi="Times New Roman" w:cs="Times New Roman"/>
            <w:i/>
          </w:rPr>
          <w:delText>Sociedad</w:delText>
        </w:r>
        <w:r w:rsidRPr="004837ED" w:rsidDel="0053387E">
          <w:rPr>
            <w:rFonts w:ascii="Times New Roman" w:eastAsia="Times New Roman" w:hAnsi="Times New Roman" w:cs="Times New Roman"/>
          </w:rPr>
          <w:delText xml:space="preserve"> </w:delText>
        </w:r>
      </w:del>
      <w:r w:rsidRPr="004837ED">
        <w:rPr>
          <w:rFonts w:ascii="Times New Roman" w:eastAsia="Times New Roman" w:hAnsi="Times New Roman" w:cs="Times New Roman"/>
        </w:rPr>
        <w:t xml:space="preserve">obtiene la autorización del virrey y se denomina como </w:t>
      </w:r>
      <w:ins w:id="120" w:author="Carlos Arrizabalaga Lizarraga" w:date="2020-01-30T12:47:00Z">
        <w:r w:rsidR="0053387E">
          <w:rPr>
            <w:rFonts w:ascii="Times New Roman" w:eastAsia="Times New Roman" w:hAnsi="Times New Roman" w:cs="Times New Roman"/>
          </w:rPr>
          <w:t>"</w:t>
        </w:r>
      </w:ins>
      <w:r w:rsidRPr="004837ED">
        <w:rPr>
          <w:rFonts w:ascii="Times New Roman" w:eastAsia="Times New Roman" w:hAnsi="Times New Roman" w:cs="Times New Roman"/>
        </w:rPr>
        <w:t xml:space="preserve">Real Sociedad de Amantes del País </w:t>
      </w:r>
      <w:proofErr w:type="spellStart"/>
      <w:r w:rsidRPr="004837ED">
        <w:rPr>
          <w:rFonts w:ascii="Times New Roman" w:eastAsia="Times New Roman" w:hAnsi="Times New Roman" w:cs="Times New Roman"/>
        </w:rPr>
        <w:t>Limano</w:t>
      </w:r>
      <w:proofErr w:type="spellEnd"/>
      <w:ins w:id="121" w:author="Carlos Arrizabalaga Lizarraga" w:date="2020-01-30T12:47:00Z">
        <w:r w:rsidR="0053387E">
          <w:rPr>
            <w:rFonts w:ascii="Times New Roman" w:eastAsia="Times New Roman" w:hAnsi="Times New Roman" w:cs="Times New Roman"/>
          </w:rPr>
          <w:t>"</w:t>
        </w:r>
      </w:ins>
      <w:r w:rsidRPr="004837ED">
        <w:rPr>
          <w:rFonts w:ascii="Times New Roman" w:eastAsia="Times New Roman" w:hAnsi="Times New Roman" w:cs="Times New Roman"/>
        </w:rPr>
        <w:t xml:space="preserve"> (</w:t>
      </w:r>
      <w:proofErr w:type="spellStart"/>
      <w:r w:rsidRPr="004837ED">
        <w:rPr>
          <w:rFonts w:ascii="Times New Roman" w:eastAsia="Times New Roman" w:hAnsi="Times New Roman" w:cs="Times New Roman"/>
        </w:rPr>
        <w:t>Guivobich</w:t>
      </w:r>
      <w:proofErr w:type="spellEnd"/>
      <w:r w:rsidRPr="004837ED">
        <w:rPr>
          <w:rFonts w:ascii="Times New Roman" w:eastAsia="Times New Roman" w:hAnsi="Times New Roman" w:cs="Times New Roman"/>
        </w:rPr>
        <w:t xml:space="preserve"> 2005, 53). La principal labor de sus académicos era redactar para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en ese sentido, los ilustrados limeños tenían la autoridad sobre la imprenta y la prensa periódica como medio de difusión del conocimiento haciendo que el estudio de la ciencia ahora sea patrimonio de una mayoría. Al aparecer la prensa cambió drásticamente el modo de practicar la lectura, ya que el periódico era de rápida lectura, de temática variada y actual y que por su naturaleza </w:t>
      </w:r>
      <w:del w:id="122" w:author="Carlos Arrizabalaga Lizarraga" w:date="2020-01-30T12:48:00Z">
        <w:r w:rsidRPr="004837ED" w:rsidDel="0053387E">
          <w:rPr>
            <w:rFonts w:ascii="Times New Roman" w:eastAsia="Times New Roman" w:hAnsi="Times New Roman" w:cs="Times New Roman"/>
          </w:rPr>
          <w:delText>d</w:delText>
        </w:r>
      </w:del>
      <w:ins w:id="123" w:author="Carlos Arrizabalaga Lizarraga" w:date="2020-01-30T12:48:00Z">
        <w:r w:rsidR="0053387E">
          <w:rPr>
            <w:rFonts w:ascii="Times New Roman" w:eastAsia="Times New Roman" w:hAnsi="Times New Roman" w:cs="Times New Roman"/>
          </w:rPr>
          <w:t>s</w:t>
        </w:r>
      </w:ins>
      <w:r w:rsidRPr="004837ED">
        <w:rPr>
          <w:rFonts w:ascii="Times New Roman" w:eastAsia="Times New Roman" w:hAnsi="Times New Roman" w:cs="Times New Roman"/>
        </w:rPr>
        <w:t xml:space="preserve">e dirigía a todos. </w:t>
      </w:r>
    </w:p>
    <w:p w14:paraId="75CCC6A1" w14:textId="77777777"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En segundo lugar, hubo una evolución en el pensamiento de los españoles americanos que desembocó en una corriente de pensamiento político que conocemos como criollismo. Esto se ve demostrado en una serie de textos escritos durante la Colonia, en donde los criollos ofrecen definiciones sobre sí mismos, descripciones de su territorio y afirmaciones sobre el lugar que ocupaban en la sociedad de su tiempo y en el sistema político al que pertenecían. Por esa razón, entre los elementos más comunes del discurso criollo se hallaba la reivindicación criolla,</w:t>
      </w:r>
      <w:r w:rsidR="00157189" w:rsidRPr="004837ED">
        <w:rPr>
          <w:rFonts w:ascii="Times New Roman" w:eastAsia="Times New Roman" w:hAnsi="Times New Roman" w:cs="Times New Roman"/>
        </w:rPr>
        <w:t xml:space="preserve"> la cual suponía que,</w:t>
      </w:r>
      <w:r w:rsidRPr="004837ED">
        <w:rPr>
          <w:rFonts w:ascii="Times New Roman" w:eastAsia="Times New Roman" w:hAnsi="Times New Roman" w:cs="Times New Roman"/>
        </w:rPr>
        <w:t xml:space="preserve"> como descendientes de los conquistadores, </w:t>
      </w:r>
      <w:r w:rsidR="00157189" w:rsidRPr="004837ED">
        <w:rPr>
          <w:rFonts w:ascii="Times New Roman" w:eastAsia="Times New Roman" w:hAnsi="Times New Roman" w:cs="Times New Roman"/>
        </w:rPr>
        <w:t xml:space="preserve">tenían legítimo </w:t>
      </w:r>
      <w:r w:rsidRPr="004837ED">
        <w:rPr>
          <w:rFonts w:ascii="Times New Roman" w:eastAsia="Times New Roman" w:hAnsi="Times New Roman" w:cs="Times New Roman"/>
        </w:rPr>
        <w:t>derecho a ocupar en América puestos relevantes en el gobierno civil y religioso. (Rodríguez</w:t>
      </w:r>
      <w:ins w:id="124" w:author="Carlos Arrizabalaga Lizarraga" w:date="2020-01-30T12:48:00Z">
        <w:r w:rsidR="0053387E">
          <w:rPr>
            <w:rFonts w:ascii="Times New Roman" w:eastAsia="Times New Roman" w:hAnsi="Times New Roman" w:cs="Times New Roman"/>
          </w:rPr>
          <w:t>,</w:t>
        </w:r>
      </w:ins>
      <w:r w:rsidRPr="004837ED">
        <w:rPr>
          <w:rFonts w:ascii="Times New Roman" w:eastAsia="Times New Roman" w:hAnsi="Times New Roman" w:cs="Times New Roman"/>
        </w:rPr>
        <w:t xml:space="preserve"> 2003, </w:t>
      </w:r>
      <w:r w:rsidR="00157189" w:rsidRPr="004837ED">
        <w:rPr>
          <w:rFonts w:ascii="Times New Roman" w:eastAsia="Times New Roman" w:hAnsi="Times New Roman" w:cs="Times New Roman"/>
        </w:rPr>
        <w:t>p.</w:t>
      </w:r>
      <w:ins w:id="125" w:author="Carlos Arrizabalaga Lizarraga" w:date="2020-01-30T12:49:00Z">
        <w:r w:rsidR="0053387E">
          <w:rPr>
            <w:rFonts w:ascii="Times New Roman" w:eastAsia="Times New Roman" w:hAnsi="Times New Roman" w:cs="Times New Roman"/>
          </w:rPr>
          <w:t xml:space="preserve"> </w:t>
        </w:r>
      </w:ins>
      <w:r w:rsidRPr="004837ED">
        <w:rPr>
          <w:rFonts w:ascii="Times New Roman" w:eastAsia="Times New Roman" w:hAnsi="Times New Roman" w:cs="Times New Roman"/>
        </w:rPr>
        <w:t>139). La exaltación de las ciudades americanas por parte de los criollos, la enumeración de sus Iglesias, conventos, universidades o la relación de servicios económicos otorgados a la Corona por los españoles americanos para apoyar necesidades militares demostraban el mantenimiento de los criollos de virtudes que caracterizaban a los primeros colonizadores de América y legitimaban una posición privilegiada respecto a las sociedades autóctonas. Como resultado de ello, el contenido de la identidad criolla eran su mayoría elementos hispánicos que los criollos reivindicaban para sí mismos al elaborar historias de su territorio (Rodríguez</w:t>
      </w:r>
      <w:ins w:id="126" w:author="Carlos Arrizabalaga Lizarraga" w:date="2020-01-30T12:48:00Z">
        <w:r w:rsidR="0053387E">
          <w:rPr>
            <w:rFonts w:ascii="Times New Roman" w:eastAsia="Times New Roman" w:hAnsi="Times New Roman" w:cs="Times New Roman"/>
          </w:rPr>
          <w:t>,</w:t>
        </w:r>
      </w:ins>
      <w:r w:rsidRPr="004837ED">
        <w:rPr>
          <w:rFonts w:ascii="Times New Roman" w:eastAsia="Times New Roman" w:hAnsi="Times New Roman" w:cs="Times New Roman"/>
        </w:rPr>
        <w:t xml:space="preserve"> 2003, 140).</w:t>
      </w:r>
    </w:p>
    <w:p w14:paraId="4BED0014" w14:textId="77777777"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tercer lugar, los peruanos ilustrados agrupados en torno al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exponían la necesidad de profundizar el estudio del pasado prehispánico. Sin embargo, tuvieron dificultades para integrar el pasado indígena a las historias criollas que difundían en sus publicaciones, debido al miedo de mostrar </w:t>
      </w:r>
      <w:r w:rsidRPr="004837ED">
        <w:rPr>
          <w:rFonts w:ascii="Times New Roman" w:eastAsia="Times New Roman" w:hAnsi="Times New Roman" w:cs="Times New Roman"/>
        </w:rPr>
        <w:lastRenderedPageBreak/>
        <w:t xml:space="preserve">las consecuencias políticas que tuvo la rebelión de Túpac Amaru en 1780 y a la voluntad de los ilustrados del </w:t>
      </w:r>
      <w:r w:rsidRPr="0053387E">
        <w:rPr>
          <w:rFonts w:ascii="Times New Roman" w:eastAsia="Times New Roman" w:hAnsi="Times New Roman" w:cs="Times New Roman"/>
          <w:i/>
          <w:rPrChange w:id="127" w:author="Carlos Arrizabalaga Lizarraga" w:date="2020-01-30T12:49:00Z">
            <w:rPr>
              <w:rFonts w:ascii="Times New Roman" w:eastAsia="Times New Roman" w:hAnsi="Times New Roman" w:cs="Times New Roman"/>
            </w:rPr>
          </w:rPrChange>
        </w:rPr>
        <w:t>Mercurio</w:t>
      </w:r>
      <w:r w:rsidRPr="004837ED">
        <w:rPr>
          <w:rFonts w:ascii="Times New Roman" w:eastAsia="Times New Roman" w:hAnsi="Times New Roman" w:cs="Times New Roman"/>
        </w:rPr>
        <w:t xml:space="preserve"> de insistir en la participación del </w:t>
      </w:r>
      <w:ins w:id="128" w:author="Carlos Arrizabalaga Lizarraga" w:date="2020-01-30T13:08:00Z">
        <w:r w:rsidR="00C91ECF">
          <w:rPr>
            <w:rFonts w:ascii="Times New Roman" w:eastAsia="Times New Roman" w:hAnsi="Times New Roman" w:cs="Times New Roman"/>
          </w:rPr>
          <w:t>v</w:t>
        </w:r>
      </w:ins>
      <w:del w:id="129" w:author="Carlos Arrizabalaga Lizarraga" w:date="2020-01-30T13:08:00Z">
        <w:r w:rsidRPr="004837ED" w:rsidDel="00C91ECF">
          <w:rPr>
            <w:rFonts w:ascii="Times New Roman" w:eastAsia="Times New Roman" w:hAnsi="Times New Roman" w:cs="Times New Roman"/>
          </w:rPr>
          <w:delText>V</w:delText>
        </w:r>
      </w:del>
      <w:r w:rsidRPr="004837ED">
        <w:rPr>
          <w:rFonts w:ascii="Times New Roman" w:eastAsia="Times New Roman" w:hAnsi="Times New Roman" w:cs="Times New Roman"/>
        </w:rPr>
        <w:t xml:space="preserve">irreinato en el mismo proceso cultural que se experimentaba en Europa, reduciendo el espacio a aspectos que, como el pasado indígena, marcaban las diferencias entre los criollos y peninsulares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141). De esta manera, los miembros del </w:t>
      </w:r>
      <w:r w:rsidRPr="0053387E">
        <w:rPr>
          <w:rFonts w:ascii="Times New Roman" w:eastAsia="Times New Roman" w:hAnsi="Times New Roman" w:cs="Times New Roman"/>
          <w:i/>
          <w:rPrChange w:id="130" w:author="Carlos Arrizabalaga Lizarraga" w:date="2020-01-30T12:49:00Z">
            <w:rPr>
              <w:rFonts w:ascii="Times New Roman" w:eastAsia="Times New Roman" w:hAnsi="Times New Roman" w:cs="Times New Roman"/>
            </w:rPr>
          </w:rPrChange>
        </w:rPr>
        <w:t>Mercurio</w:t>
      </w:r>
      <w:r w:rsidRPr="004837ED">
        <w:rPr>
          <w:rFonts w:ascii="Times New Roman" w:eastAsia="Times New Roman" w:hAnsi="Times New Roman" w:cs="Times New Roman"/>
        </w:rPr>
        <w:t xml:space="preserve"> defendieron la </w:t>
      </w:r>
      <w:proofErr w:type="spellStart"/>
      <w:r w:rsidRPr="004837ED">
        <w:rPr>
          <w:rFonts w:ascii="Times New Roman" w:eastAsia="Times New Roman" w:hAnsi="Times New Roman" w:cs="Times New Roman"/>
        </w:rPr>
        <w:t>hispanización</w:t>
      </w:r>
      <w:proofErr w:type="spellEnd"/>
      <w:r w:rsidRPr="004837ED">
        <w:rPr>
          <w:rFonts w:ascii="Times New Roman" w:eastAsia="Times New Roman" w:hAnsi="Times New Roman" w:cs="Times New Roman"/>
        </w:rPr>
        <w:t xml:space="preserve"> de las poblaciones indígenas como política que desembocaría en su aprendizaje del castellano, la práctica de costumbres españolas y el olvido de su pasado prehispánico. Este hecho señala que los redactores del </w:t>
      </w:r>
      <w:r w:rsidRPr="00C91ECF">
        <w:rPr>
          <w:rFonts w:ascii="Times New Roman" w:eastAsia="Times New Roman" w:hAnsi="Times New Roman" w:cs="Times New Roman"/>
          <w:i/>
          <w:rPrChange w:id="131" w:author="Carlos Arrizabalaga Lizarraga" w:date="2020-01-30T13:08:00Z">
            <w:rPr>
              <w:rFonts w:ascii="Times New Roman" w:eastAsia="Times New Roman" w:hAnsi="Times New Roman" w:cs="Times New Roman"/>
            </w:rPr>
          </w:rPrChange>
        </w:rPr>
        <w:t>Mercurio</w:t>
      </w:r>
      <w:r w:rsidRPr="004837ED">
        <w:rPr>
          <w:rFonts w:ascii="Times New Roman" w:eastAsia="Times New Roman" w:hAnsi="Times New Roman" w:cs="Times New Roman"/>
        </w:rPr>
        <w:t xml:space="preserve"> veían a las poblaciones indígenas como el reflejo de las primeras civilizaciones, ajenas a los beneficios del comercio y la moderna sociabilidad. En esa línea, la defensa del </w:t>
      </w:r>
      <w:ins w:id="132" w:author="Carlos Arrizabalaga Lizarraga" w:date="2020-01-30T13:09:00Z">
        <w:r w:rsidR="00C91ECF">
          <w:rPr>
            <w:rFonts w:ascii="Times New Roman" w:eastAsia="Times New Roman" w:hAnsi="Times New Roman" w:cs="Times New Roman"/>
          </w:rPr>
          <w:t>v</w:t>
        </w:r>
      </w:ins>
      <w:del w:id="133" w:author="Carlos Arrizabalaga Lizarraga" w:date="2020-01-30T13:09:00Z">
        <w:r w:rsidRPr="004837ED" w:rsidDel="00C91ECF">
          <w:rPr>
            <w:rFonts w:ascii="Times New Roman" w:eastAsia="Times New Roman" w:hAnsi="Times New Roman" w:cs="Times New Roman"/>
          </w:rPr>
          <w:delText>V</w:delText>
        </w:r>
      </w:del>
      <w:r w:rsidRPr="004837ED">
        <w:rPr>
          <w:rFonts w:ascii="Times New Roman" w:eastAsia="Times New Roman" w:hAnsi="Times New Roman" w:cs="Times New Roman"/>
        </w:rPr>
        <w:t xml:space="preserve">irreinato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respondía a la necesidad de fomentar en el país un desarrollo general guiado por la </w:t>
      </w:r>
      <w:ins w:id="134" w:author="Carlos Arrizabalaga Lizarraga" w:date="2020-01-30T13:09:00Z">
        <w:r w:rsidR="00C91ECF">
          <w:rPr>
            <w:rFonts w:ascii="Times New Roman" w:eastAsia="Times New Roman" w:hAnsi="Times New Roman" w:cs="Times New Roman"/>
          </w:rPr>
          <w:t>i</w:t>
        </w:r>
      </w:ins>
      <w:del w:id="135" w:author="Carlos Arrizabalaga Lizarraga" w:date="2020-01-30T13:09:00Z">
        <w:r w:rsidRPr="004837ED" w:rsidDel="00C91ECF">
          <w:rPr>
            <w:rFonts w:ascii="Times New Roman" w:eastAsia="Times New Roman" w:hAnsi="Times New Roman" w:cs="Times New Roman"/>
          </w:rPr>
          <w:delText>I</w:delText>
        </w:r>
      </w:del>
      <w:r w:rsidRPr="004837ED">
        <w:rPr>
          <w:rFonts w:ascii="Times New Roman" w:eastAsia="Times New Roman" w:hAnsi="Times New Roman" w:cs="Times New Roman"/>
        </w:rPr>
        <w:t>lustración.</w:t>
      </w:r>
    </w:p>
    <w:p w14:paraId="5E28E731" w14:textId="77777777" w:rsidR="004A11CE"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cuarto lugar, las reformas borbónicas en América obtuvieron una doble respuesta. Por un lado, parte de la élite criolla reivindicó el orden político-jurídico de la </w:t>
      </w:r>
      <w:ins w:id="136" w:author="Carlos Arrizabalaga Lizarraga" w:date="2020-01-30T13:09:00Z">
        <w:r w:rsidR="00C91ECF">
          <w:rPr>
            <w:rFonts w:ascii="Times New Roman" w:eastAsia="Times New Roman" w:hAnsi="Times New Roman" w:cs="Times New Roman"/>
          </w:rPr>
          <w:t>c</w:t>
        </w:r>
      </w:ins>
      <w:del w:id="137" w:author="Carlos Arrizabalaga Lizarraga" w:date="2020-01-30T13:09:00Z">
        <w:r w:rsidRPr="004837ED" w:rsidDel="00C91ECF">
          <w:rPr>
            <w:rFonts w:ascii="Times New Roman" w:eastAsia="Times New Roman" w:hAnsi="Times New Roman" w:cs="Times New Roman"/>
          </w:rPr>
          <w:delText>C</w:delText>
        </w:r>
      </w:del>
      <w:r w:rsidRPr="004837ED">
        <w:rPr>
          <w:rFonts w:ascii="Times New Roman" w:eastAsia="Times New Roman" w:hAnsi="Times New Roman" w:cs="Times New Roman"/>
        </w:rPr>
        <w:t>olonia</w:t>
      </w:r>
      <w:ins w:id="138" w:author="Carlos Arrizabalaga Lizarraga" w:date="2020-01-30T13:10:00Z">
        <w:r w:rsidR="00C91ECF">
          <w:rPr>
            <w:rFonts w:ascii="Times New Roman" w:eastAsia="Times New Roman" w:hAnsi="Times New Roman" w:cs="Times New Roman"/>
          </w:rPr>
          <w:t>,</w:t>
        </w:r>
      </w:ins>
      <w:r w:rsidRPr="004837ED">
        <w:rPr>
          <w:rFonts w:ascii="Times New Roman" w:eastAsia="Times New Roman" w:hAnsi="Times New Roman" w:cs="Times New Roman"/>
        </w:rPr>
        <w:t xml:space="preserve"> que había regido hasta entonces. Por otro lado, la parte más moderna de la sociedad aceptó los lineamientos borbónicos</w:t>
      </w:r>
      <w:ins w:id="139" w:author="Carlos Arrizabalaga Lizarraga" w:date="2020-01-30T13:10:00Z">
        <w:r w:rsidR="00C91ECF">
          <w:rPr>
            <w:rFonts w:ascii="Times New Roman" w:eastAsia="Times New Roman" w:hAnsi="Times New Roman" w:cs="Times New Roman"/>
          </w:rPr>
          <w:t>,</w:t>
        </w:r>
      </w:ins>
      <w:r w:rsidRPr="004837ED">
        <w:rPr>
          <w:rFonts w:ascii="Times New Roman" w:eastAsia="Times New Roman" w:hAnsi="Times New Roman" w:cs="Times New Roman"/>
        </w:rPr>
        <w:t xml:space="preserve"> pues consideraban que podían beneficiarlos y llevarían progreso al Perú. Bajo este contexto,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utilizó un lenguaje político que estaba de acuerdo con las nuevas reformas borbónicas, hecho que queda demostrado mediante la transmisión de noticias locales, la elaboración de </w:t>
      </w:r>
      <w:commentRangeStart w:id="140"/>
      <w:r w:rsidRPr="004837ED">
        <w:rPr>
          <w:rFonts w:ascii="Times New Roman" w:eastAsia="Times New Roman" w:hAnsi="Times New Roman" w:cs="Times New Roman"/>
        </w:rPr>
        <w:t xml:space="preserve">discursos </w:t>
      </w:r>
      <w:commentRangeEnd w:id="140"/>
      <w:r w:rsidR="00C91ECF">
        <w:rPr>
          <w:rStyle w:val="Refdecomentario"/>
        </w:rPr>
        <w:commentReference w:id="140"/>
      </w:r>
      <w:r w:rsidRPr="004837ED">
        <w:rPr>
          <w:rFonts w:ascii="Times New Roman" w:eastAsia="Times New Roman" w:hAnsi="Times New Roman" w:cs="Times New Roman"/>
        </w:rPr>
        <w:t xml:space="preserve">geográficos y ensayos históricos con el fin de dar a conocer y </w:t>
      </w:r>
      <w:commentRangeStart w:id="141"/>
      <w:r w:rsidRPr="004837ED">
        <w:rPr>
          <w:rFonts w:ascii="Times New Roman" w:eastAsia="Times New Roman" w:hAnsi="Times New Roman" w:cs="Times New Roman"/>
        </w:rPr>
        <w:t>delimitar el espacio colonial</w:t>
      </w:r>
      <w:commentRangeEnd w:id="141"/>
      <w:r w:rsidR="001D4761">
        <w:rPr>
          <w:rStyle w:val="Refdecomentario"/>
        </w:rPr>
        <w:commentReference w:id="141"/>
      </w:r>
      <w:r w:rsidRPr="004837ED">
        <w:rPr>
          <w:rFonts w:ascii="Times New Roman" w:eastAsia="Times New Roman" w:hAnsi="Times New Roman" w:cs="Times New Roman"/>
        </w:rPr>
        <w:t xml:space="preserve">. </w:t>
      </w:r>
    </w:p>
    <w:p w14:paraId="623A1A2A" w14:textId="77777777"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De esta manera, se puede observar que el proyecto ilustrado impulsado por los criollos peruanos se interesó más por traer al país civilización y progreso, elementos que caracterizaban a las sociedades modernos europeas, y dejaba de lado los debates acerca de los derechos naturales del hombre o la existencia de un contrato constituyente civil y político (Rodríguez 2003, </w:t>
      </w:r>
      <w:r w:rsidR="004A11CE" w:rsidRPr="004837ED">
        <w:rPr>
          <w:rFonts w:ascii="Times New Roman" w:eastAsia="Times New Roman" w:hAnsi="Times New Roman" w:cs="Times New Roman"/>
        </w:rPr>
        <w:t>p. 1</w:t>
      </w:r>
      <w:r w:rsidRPr="004837ED">
        <w:rPr>
          <w:rFonts w:ascii="Times New Roman" w:eastAsia="Times New Roman" w:hAnsi="Times New Roman" w:cs="Times New Roman"/>
        </w:rPr>
        <w:t xml:space="preserve">43).  Para llevar a cabo este proyecto ilustrado, los criollos peruanos requerían la reformulación de una alianza entre la religión y la política, ya que solo un nuevo tipo de hombre dotado de una virtud cívica podría actuar en torno a intereses generales y no a particulares para trabajar en favor de sus congéneres por amor al patriotismo. Este nuevo hombre se denominaba como “hombre católico” que participaba de la </w:t>
      </w:r>
      <w:r w:rsidRPr="004837ED">
        <w:rPr>
          <w:rFonts w:ascii="Times New Roman" w:eastAsia="Times New Roman" w:hAnsi="Times New Roman" w:cs="Times New Roman"/>
        </w:rPr>
        <w:lastRenderedPageBreak/>
        <w:t xml:space="preserve">moral civil al fomentar instituciones tanto benéficas como económicas para alcanzar el desarrollo. Además, un hombre católico era un hombre de acción, por lo que debía rechazar el estudio de saberes abstractos y de filosofías desarrolladas al margen de la religión. Bajo esa línea,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delimitó el campo de las reflexiones filosóficas ilustradas para influir sobre la parte moral de los individuos y no en su gobierno (Rodríguez 2003,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145).</w:t>
      </w:r>
    </w:p>
    <w:p w14:paraId="6A0AB584" w14:textId="77777777" w:rsidR="009D0CF5" w:rsidRPr="004837ED" w:rsidRDefault="00D604D2" w:rsidP="004837ED">
      <w:pPr>
        <w:spacing w:line="480" w:lineRule="auto"/>
        <w:jc w:val="both"/>
        <w:rPr>
          <w:rFonts w:ascii="Times New Roman" w:eastAsia="Times New Roman" w:hAnsi="Times New Roman" w:cs="Times New Roman"/>
        </w:rPr>
      </w:pPr>
      <w:bookmarkStart w:id="142" w:name="_gjdgxs" w:colFirst="0" w:colLast="0"/>
      <w:bookmarkEnd w:id="142"/>
      <w:r w:rsidRPr="004837ED">
        <w:rPr>
          <w:rFonts w:ascii="Times New Roman" w:eastAsia="Times New Roman" w:hAnsi="Times New Roman" w:cs="Times New Roman"/>
        </w:rPr>
        <w:t xml:space="preserve">En quinto lugar, </w:t>
      </w:r>
      <w:commentRangeStart w:id="143"/>
      <w:r w:rsidRPr="004837ED">
        <w:rPr>
          <w:rFonts w:ascii="Times New Roman" w:eastAsia="Times New Roman" w:hAnsi="Times New Roman" w:cs="Times New Roman"/>
        </w:rPr>
        <w:t xml:space="preserve">se debe analizar el uso de los términos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y </w:t>
      </w:r>
      <w:r w:rsidRPr="001D4761">
        <w:rPr>
          <w:rFonts w:ascii="Times New Roman" w:eastAsia="Times New Roman" w:hAnsi="Times New Roman" w:cs="Times New Roman"/>
          <w:i/>
          <w:rPrChange w:id="144" w:author="Carlos Arrizabalaga Lizarraga" w:date="2020-01-30T14:28:00Z">
            <w:rPr>
              <w:rFonts w:ascii="Times New Roman" w:eastAsia="Times New Roman" w:hAnsi="Times New Roman" w:cs="Times New Roman"/>
            </w:rPr>
          </w:rPrChange>
        </w:rPr>
        <w:t>patria</w:t>
      </w:r>
      <w:r w:rsidRPr="004837ED">
        <w:rPr>
          <w:rFonts w:ascii="Times New Roman" w:eastAsia="Times New Roman" w:hAnsi="Times New Roman" w:cs="Times New Roman"/>
        </w:rPr>
        <w:t xml:space="preserve"> por parte de los miembros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w:t>
      </w:r>
      <w:commentRangeEnd w:id="143"/>
      <w:r w:rsidR="001D4761">
        <w:rPr>
          <w:rStyle w:val="Refdecomentario"/>
        </w:rPr>
        <w:commentReference w:id="143"/>
      </w:r>
      <w:r w:rsidRPr="004837ED">
        <w:rPr>
          <w:rFonts w:ascii="Times New Roman" w:eastAsia="Times New Roman" w:hAnsi="Times New Roman" w:cs="Times New Roman"/>
        </w:rPr>
        <w:t xml:space="preserve">ya que en torno a ellas de construyó gran parte del lenguaje político ilustrado. La nación fue usada por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diferenciar a la población peruana por su origen étnico, diferente a la nación de españoles y solo utilizaron nación como comunidad política para referirse a territorios y habitantes regidos por un mismo gobierno (Francia, Inglaterra y España). El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que hace referencia a la caracterización del grupo étnico tenía como fin darle un estatus jurídico particular y su pertenencia a determinada dominio era un factor político determinante. Por ese motivo, los grupos incorporados al Tahuantinsuyo, aparecen en muchos artículos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 xml:space="preserve">como la nación </w:t>
      </w:r>
      <w:ins w:id="145" w:author="Carlos Arrizabalaga Lizarraga" w:date="2020-01-30T14:28:00Z">
        <w:r w:rsidR="001D4761">
          <w:rPr>
            <w:rFonts w:ascii="Times New Roman" w:eastAsia="Times New Roman" w:hAnsi="Times New Roman" w:cs="Times New Roman"/>
          </w:rPr>
          <w:t>í</w:t>
        </w:r>
      </w:ins>
      <w:del w:id="146" w:author="Carlos Arrizabalaga Lizarraga" w:date="2020-01-30T14:28:00Z">
        <w:r w:rsidRPr="004837ED" w:rsidDel="001D4761">
          <w:rPr>
            <w:rFonts w:ascii="Times New Roman" w:eastAsia="Times New Roman" w:hAnsi="Times New Roman" w:cs="Times New Roman"/>
          </w:rPr>
          <w:delText>i</w:delText>
        </w:r>
      </w:del>
      <w:r w:rsidRPr="004837ED">
        <w:rPr>
          <w:rFonts w:ascii="Times New Roman" w:eastAsia="Times New Roman" w:hAnsi="Times New Roman" w:cs="Times New Roman"/>
        </w:rPr>
        <w:t>ndica, como si el nexo de unión no solo fuera su origen étnico sino también su pertenencia a una unidad política (</w:t>
      </w:r>
      <w:proofErr w:type="spellStart"/>
      <w:r w:rsidRPr="004837ED">
        <w:rPr>
          <w:rFonts w:ascii="Times New Roman" w:eastAsia="Times New Roman" w:hAnsi="Times New Roman" w:cs="Times New Roman"/>
        </w:rPr>
        <w:t>Hampe</w:t>
      </w:r>
      <w:proofErr w:type="spellEnd"/>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170). Además, este uso 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remitía más a una comunidad cultural antes que política, reflejando así la diversidad de la población del </w:t>
      </w:r>
      <w:del w:id="147" w:author="Carlos Arrizabalaga Lizarraga" w:date="2020-01-30T14:28:00Z">
        <w:r w:rsidRPr="004837ED" w:rsidDel="001D4761">
          <w:rPr>
            <w:rFonts w:ascii="Times New Roman" w:eastAsia="Times New Roman" w:hAnsi="Times New Roman" w:cs="Times New Roman"/>
          </w:rPr>
          <w:delText>V</w:delText>
        </w:r>
      </w:del>
      <w:ins w:id="148" w:author="Carlos Arrizabalaga Lizarraga" w:date="2020-01-30T14:28:00Z">
        <w:r w:rsidR="001D4761">
          <w:rPr>
            <w:rFonts w:ascii="Times New Roman" w:eastAsia="Times New Roman" w:hAnsi="Times New Roman" w:cs="Times New Roman"/>
          </w:rPr>
          <w:t>v</w:t>
        </w:r>
      </w:ins>
      <w:r w:rsidRPr="004837ED">
        <w:rPr>
          <w:rFonts w:ascii="Times New Roman" w:eastAsia="Times New Roman" w:hAnsi="Times New Roman" w:cs="Times New Roman"/>
        </w:rPr>
        <w:t xml:space="preserve">irreinato. Por ese motivo,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consolidó el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para designar al conjunto de individuos unidos por un mismo gobierno que actúan como naciones-potencia en el escenario internacional. En ese sentido, en muchos artículos de la prensa ilustrada peruana, España y sus posesiones de América aparecían formando una misma nación, así el amor nacional se extiende al territorio peninsular, así como sus dominios de </w:t>
      </w:r>
      <w:ins w:id="149" w:author="Carlos Arrizabalaga Lizarraga" w:date="2020-01-30T14:29:00Z">
        <w:r w:rsidR="001D4761">
          <w:rPr>
            <w:rFonts w:ascii="Times New Roman" w:eastAsia="Times New Roman" w:hAnsi="Times New Roman" w:cs="Times New Roman"/>
          </w:rPr>
          <w:t>u</w:t>
        </w:r>
      </w:ins>
      <w:del w:id="150" w:author="Carlos Arrizabalaga Lizarraga" w:date="2020-01-30T14:29:00Z">
        <w:r w:rsidRPr="004837ED" w:rsidDel="001D4761">
          <w:rPr>
            <w:rFonts w:ascii="Times New Roman" w:eastAsia="Times New Roman" w:hAnsi="Times New Roman" w:cs="Times New Roman"/>
          </w:rPr>
          <w:delText>U</w:delText>
        </w:r>
      </w:del>
      <w:r w:rsidRPr="004837ED">
        <w:rPr>
          <w:rFonts w:ascii="Times New Roman" w:eastAsia="Times New Roman" w:hAnsi="Times New Roman" w:cs="Times New Roman"/>
        </w:rPr>
        <w:t>ltramar (</w:t>
      </w:r>
      <w:proofErr w:type="spellStart"/>
      <w:r w:rsidRPr="004837ED">
        <w:rPr>
          <w:rFonts w:ascii="Times New Roman" w:eastAsia="Times New Roman" w:hAnsi="Times New Roman" w:cs="Times New Roman"/>
        </w:rPr>
        <w:t>Hampe</w:t>
      </w:r>
      <w:proofErr w:type="spellEnd"/>
      <w:ins w:id="151" w:author="Carlos Arrizabalaga Lizarraga" w:date="2020-01-30T14:29:00Z">
        <w:r w:rsidR="001D4761">
          <w:rPr>
            <w:rFonts w:ascii="Times New Roman" w:eastAsia="Times New Roman" w:hAnsi="Times New Roman" w:cs="Times New Roman"/>
          </w:rPr>
          <w:t>,</w:t>
        </w:r>
      </w:ins>
      <w:r w:rsidRPr="004837ED">
        <w:rPr>
          <w:rFonts w:ascii="Times New Roman" w:eastAsia="Times New Roman" w:hAnsi="Times New Roman" w:cs="Times New Roman"/>
        </w:rPr>
        <w:t xml:space="preserve"> 1988, </w:t>
      </w:r>
      <w:r w:rsidR="004A11CE"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175). Por lo que se puede deducir que el uso del término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por parte del </w:t>
      </w:r>
      <w:r w:rsidRPr="004837ED">
        <w:rPr>
          <w:rFonts w:ascii="Times New Roman" w:eastAsia="Times New Roman" w:hAnsi="Times New Roman" w:cs="Times New Roman"/>
          <w:i/>
        </w:rPr>
        <w:t xml:space="preserve">Mercurio </w:t>
      </w:r>
      <w:r w:rsidRPr="004837ED">
        <w:rPr>
          <w:rFonts w:ascii="Times New Roman" w:eastAsia="Times New Roman" w:hAnsi="Times New Roman" w:cs="Times New Roman"/>
        </w:rPr>
        <w:t xml:space="preserve">respondió a una identidad católica en la que toda acción política quedaba en manos del Rey y, por lo tanto, no se podía formular una idea de </w:t>
      </w:r>
      <w:r w:rsidRPr="004837ED">
        <w:rPr>
          <w:rFonts w:ascii="Times New Roman" w:eastAsia="Times New Roman" w:hAnsi="Times New Roman" w:cs="Times New Roman"/>
          <w:i/>
        </w:rPr>
        <w:t xml:space="preserve">nación </w:t>
      </w:r>
      <w:r w:rsidRPr="004837ED">
        <w:rPr>
          <w:rFonts w:ascii="Times New Roman" w:eastAsia="Times New Roman" w:hAnsi="Times New Roman" w:cs="Times New Roman"/>
        </w:rPr>
        <w:t xml:space="preserve">como un sujeto histórico soberano dotado de derechos constitucionales que se concretaría en un proyecto político independiente de la metrópoli (Franco 2018, </w:t>
      </w:r>
      <w:r w:rsidR="004A11CE" w:rsidRPr="004837ED">
        <w:rPr>
          <w:rFonts w:ascii="Times New Roman" w:eastAsia="Times New Roman" w:hAnsi="Times New Roman" w:cs="Times New Roman"/>
        </w:rPr>
        <w:t xml:space="preserve">pp. </w:t>
      </w:r>
      <w:r w:rsidRPr="004837ED">
        <w:rPr>
          <w:rFonts w:ascii="Times New Roman" w:eastAsia="Times New Roman" w:hAnsi="Times New Roman" w:cs="Times New Roman"/>
        </w:rPr>
        <w:t>17-23).</w:t>
      </w:r>
    </w:p>
    <w:p w14:paraId="37E27740" w14:textId="77777777"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lastRenderedPageBreak/>
        <w:t>En sexto lugar, en contra</w:t>
      </w:r>
      <w:del w:id="152" w:author="Carlos Arrizabalaga Lizarraga" w:date="2020-01-30T14:29:00Z">
        <w:r w:rsidRPr="004837ED" w:rsidDel="001D4761">
          <w:rPr>
            <w:rFonts w:ascii="Times New Roman" w:eastAsia="Times New Roman" w:hAnsi="Times New Roman" w:cs="Times New Roman"/>
          </w:rPr>
          <w:delText xml:space="preserve"> </w:delText>
        </w:r>
      </w:del>
      <w:r w:rsidRPr="004837ED">
        <w:rPr>
          <w:rFonts w:ascii="Times New Roman" w:eastAsia="Times New Roman" w:hAnsi="Times New Roman" w:cs="Times New Roman"/>
        </w:rPr>
        <w:t xml:space="preserve">posición </w:t>
      </w:r>
      <w:del w:id="153" w:author="Carlos Arrizabalaga Lizarraga" w:date="2020-01-30T14:29:00Z">
        <w:r w:rsidRPr="004837ED" w:rsidDel="001D4761">
          <w:rPr>
            <w:rFonts w:ascii="Times New Roman" w:eastAsia="Times New Roman" w:hAnsi="Times New Roman" w:cs="Times New Roman"/>
          </w:rPr>
          <w:delText>de</w:delText>
        </w:r>
      </w:del>
      <w:ins w:id="154" w:author="Carlos Arrizabalaga Lizarraga" w:date="2020-01-30T14:29:00Z">
        <w:r w:rsidR="001D4761">
          <w:rPr>
            <w:rFonts w:ascii="Times New Roman" w:eastAsia="Times New Roman" w:hAnsi="Times New Roman" w:cs="Times New Roman"/>
          </w:rPr>
          <w:t>a</w:t>
        </w:r>
      </w:ins>
      <w:r w:rsidRPr="004837ED">
        <w:rPr>
          <w:rFonts w:ascii="Times New Roman" w:eastAsia="Times New Roman" w:hAnsi="Times New Roman" w:cs="Times New Roman"/>
        </w:rPr>
        <w:t xml:space="preserve"> este uso del término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w:t>
      </w:r>
      <w:commentRangeStart w:id="155"/>
      <w:r w:rsidRPr="004837ED">
        <w:rPr>
          <w:rFonts w:ascii="Times New Roman" w:eastAsia="Times New Roman" w:hAnsi="Times New Roman" w:cs="Times New Roman"/>
        </w:rPr>
        <w:t xml:space="preserve">Francisco de Paula de la Mata </w:t>
      </w:r>
      <w:commentRangeEnd w:id="155"/>
      <w:r w:rsidR="001D4761">
        <w:rPr>
          <w:rStyle w:val="Refdecomentario"/>
        </w:rPr>
        <w:commentReference w:id="155"/>
      </w:r>
      <w:r w:rsidRPr="004837ED">
        <w:rPr>
          <w:rFonts w:ascii="Times New Roman" w:eastAsia="Times New Roman" w:hAnsi="Times New Roman" w:cs="Times New Roman"/>
        </w:rPr>
        <w:t xml:space="preserve">Linares entiende como nación la creación de un proyecto único e indistinto, el cual superaría la separación entre los indios y otras clases de habitantes. Según de la Mata esta separación residía en los diferentes intereses resultantes de una división interna que impedía las reformas borbónicas dieran el resultado esperado, por lo que hizo un llamado a la unidad por medio del desarrollo de fines comunes entre los habitantes y para ello, cada individuo debía anteponer el interés común sobre el personal. Sin embargo,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respondió a esta idea de unidad con una negativa porque argumentaban que la creación de una voluntad nacional habría sido impedida por la existencia de la nación indica debido a sus características étnicas consideradas como poco desarrolladas y las dificultades que planteaba su transformación (Rodríguez</w:t>
      </w:r>
      <w:ins w:id="156" w:author="Carlos Arrizabalaga Lizarraga" w:date="2020-01-30T14:29:00Z">
        <w:r w:rsidR="001D4761">
          <w:rPr>
            <w:rFonts w:ascii="Times New Roman" w:eastAsia="Times New Roman" w:hAnsi="Times New Roman" w:cs="Times New Roman"/>
          </w:rPr>
          <w:t>,</w:t>
        </w:r>
      </w:ins>
      <w:r w:rsidRPr="004837ED">
        <w:rPr>
          <w:rFonts w:ascii="Times New Roman" w:eastAsia="Times New Roman" w:hAnsi="Times New Roman" w:cs="Times New Roman"/>
        </w:rPr>
        <w:t xml:space="preserve">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 xml:space="preserve">153). Como resultado, la </w:t>
      </w:r>
      <w:del w:id="157" w:author="Carlos Arrizabalaga Lizarraga" w:date="2020-01-30T14:30:00Z">
        <w:r w:rsidRPr="004837ED" w:rsidDel="001D4761">
          <w:rPr>
            <w:rFonts w:ascii="Times New Roman" w:eastAsia="Times New Roman" w:hAnsi="Times New Roman" w:cs="Times New Roman"/>
          </w:rPr>
          <w:delText xml:space="preserve">noción </w:delText>
        </w:r>
      </w:del>
      <w:ins w:id="158" w:author="Carlos Arrizabalaga Lizarraga" w:date="2020-01-30T14:30:00Z">
        <w:r w:rsidR="001D4761">
          <w:rPr>
            <w:rFonts w:ascii="Times New Roman" w:eastAsia="Times New Roman" w:hAnsi="Times New Roman" w:cs="Times New Roman"/>
          </w:rPr>
          <w:t>idea</w:t>
        </w:r>
        <w:r w:rsidR="001D4761" w:rsidRPr="004837ED">
          <w:rPr>
            <w:rFonts w:ascii="Times New Roman" w:eastAsia="Times New Roman" w:hAnsi="Times New Roman" w:cs="Times New Roman"/>
          </w:rPr>
          <w:t xml:space="preserve"> </w:t>
        </w:r>
      </w:ins>
      <w:r w:rsidRPr="004837ED">
        <w:rPr>
          <w:rFonts w:ascii="Times New Roman" w:eastAsia="Times New Roman" w:hAnsi="Times New Roman" w:cs="Times New Roman"/>
        </w:rPr>
        <w:t xml:space="preserve">de </w:t>
      </w:r>
      <w:r w:rsidRPr="004837ED">
        <w:rPr>
          <w:rFonts w:ascii="Times New Roman" w:eastAsia="Times New Roman" w:hAnsi="Times New Roman" w:cs="Times New Roman"/>
          <w:i/>
        </w:rPr>
        <w:t>nación</w:t>
      </w:r>
      <w:r w:rsidRPr="004837ED">
        <w:rPr>
          <w:rFonts w:ascii="Times New Roman" w:eastAsia="Times New Roman" w:hAnsi="Times New Roman" w:cs="Times New Roman"/>
        </w:rPr>
        <w:t xml:space="preserve"> era mal vista debido a que había revelado posibilidades políticas que no eran compatibles con la visión política de la Corona y se dio protagonismo a la </w:t>
      </w:r>
      <w:r w:rsidRPr="004837ED">
        <w:rPr>
          <w:rFonts w:ascii="Times New Roman" w:eastAsia="Times New Roman" w:hAnsi="Times New Roman" w:cs="Times New Roman"/>
          <w:i/>
        </w:rPr>
        <w:t xml:space="preserve">patria. </w:t>
      </w:r>
      <w:r w:rsidRPr="004837ED">
        <w:rPr>
          <w:rFonts w:ascii="Times New Roman" w:eastAsia="Times New Roman" w:hAnsi="Times New Roman" w:cs="Times New Roman"/>
        </w:rPr>
        <w:t xml:space="preserve">La patria era entendida como una comunidad de ciudades, villas y aldeas de España, cuyos habitantes estaban unidos por ser súbditos de un monarca que los amaba como buen padre y para ello era importante la práctica del patriotismo, entendido como un factor de cohesión entre todas las provincias que buscaban el bien común de la sociedad o la monarquía. (Rodríguez 2003, </w:t>
      </w:r>
      <w:r w:rsidR="000F2906" w:rsidRPr="004837ED">
        <w:rPr>
          <w:rFonts w:ascii="Times New Roman" w:eastAsia="Times New Roman" w:hAnsi="Times New Roman" w:cs="Times New Roman"/>
        </w:rPr>
        <w:t xml:space="preserve">p. </w:t>
      </w:r>
      <w:r w:rsidRPr="004837ED">
        <w:rPr>
          <w:rFonts w:ascii="Times New Roman" w:eastAsia="Times New Roman" w:hAnsi="Times New Roman" w:cs="Times New Roman"/>
        </w:rPr>
        <w:t>153).</w:t>
      </w:r>
    </w:p>
    <w:p w14:paraId="0605941E" w14:textId="77777777" w:rsidR="009D0CF5" w:rsidRPr="004837ED"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conclusión, en un contexto monárquico católico, las barreras religiosas tenían implicancias políticas y esto se observaba en ciertos aspectos relacionados con el vínculo entre los ciudadanos y el soberano que por su carácter sagrado eran indiscutibles. Por ese motivo, el </w:t>
      </w:r>
      <w:r w:rsidR="00A2316A" w:rsidRPr="004837ED">
        <w:rPr>
          <w:rFonts w:ascii="Times New Roman" w:eastAsia="Times New Roman" w:hAnsi="Times New Roman" w:cs="Times New Roman"/>
        </w:rPr>
        <w:t xml:space="preserve">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al ser editado por ilustrados pertenecientes a una élite criolla que no tenían intención de transformar el orden social y político, defendió la conservación del </w:t>
      </w:r>
      <w:ins w:id="159" w:author="Carlos Arrizabalaga Lizarraga" w:date="2020-01-30T14:30:00Z">
        <w:r w:rsidR="001D4761">
          <w:rPr>
            <w:rFonts w:ascii="Times New Roman" w:eastAsia="Times New Roman" w:hAnsi="Times New Roman" w:cs="Times New Roman"/>
          </w:rPr>
          <w:t>v</w:t>
        </w:r>
      </w:ins>
      <w:del w:id="160" w:author="Carlos Arrizabalaga Lizarraga" w:date="2020-01-30T14:30:00Z">
        <w:r w:rsidRPr="004837ED" w:rsidDel="001D4761">
          <w:rPr>
            <w:rFonts w:ascii="Times New Roman" w:eastAsia="Times New Roman" w:hAnsi="Times New Roman" w:cs="Times New Roman"/>
          </w:rPr>
          <w:delText>V</w:delText>
        </w:r>
      </w:del>
      <w:r w:rsidRPr="004837ED">
        <w:rPr>
          <w:rFonts w:ascii="Times New Roman" w:eastAsia="Times New Roman" w:hAnsi="Times New Roman" w:cs="Times New Roman"/>
        </w:rPr>
        <w:t xml:space="preserve">irreinato del Perú y el desarrollo de derechos del hombre bajo una legítima subordinación y dependencia. Para ello </w:t>
      </w:r>
      <w:commentRangeStart w:id="161"/>
      <w:r w:rsidRPr="004837ED">
        <w:rPr>
          <w:rFonts w:ascii="Times New Roman" w:eastAsia="Times New Roman" w:hAnsi="Times New Roman" w:cs="Times New Roman"/>
        </w:rPr>
        <w:t xml:space="preserve">se cogían del </w:t>
      </w:r>
      <w:commentRangeEnd w:id="161"/>
      <w:r w:rsidR="001D4761">
        <w:rPr>
          <w:rStyle w:val="Refdecomentario"/>
        </w:rPr>
        <w:commentReference w:id="161"/>
      </w:r>
      <w:r w:rsidRPr="004837ED">
        <w:rPr>
          <w:rFonts w:ascii="Times New Roman" w:eastAsia="Times New Roman" w:hAnsi="Times New Roman" w:cs="Times New Roman"/>
        </w:rPr>
        <w:t xml:space="preserve">planteamiento político que contemplaba el origen de la sociedad civil que partía de un estado primigenio donde los hombres no estaban en capacidad de hacer un pacto, sino que estos habían tenido una escasa participación en los sistemas de gobierno que hacían que también les restaba capacidad de actuación política. Por lo </w:t>
      </w:r>
      <w:r w:rsidRPr="004837ED">
        <w:rPr>
          <w:rFonts w:ascii="Times New Roman" w:eastAsia="Times New Roman" w:hAnsi="Times New Roman" w:cs="Times New Roman"/>
        </w:rPr>
        <w:lastRenderedPageBreak/>
        <w:t xml:space="preserve">que no necesitaban un modelo social fruto de un pacto entre hombres, sino que lo que importaba era la perfección de la sociedad por medio del desarrollo cultural ilustrado bajo el control monárquico. Este hecho era coherente con la voluntad del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por apoyar el reformismo borbónico.</w:t>
      </w:r>
    </w:p>
    <w:p w14:paraId="1F0FE96A" w14:textId="77777777" w:rsidR="009D0CF5" w:rsidRDefault="00D604D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otra línea, los temores de un criollismo receloso ante proyectos de unificación en términos de creación de un solo cuerpo de nación, como el de </w:t>
      </w:r>
      <w:ins w:id="162" w:author="Carlos Arrizabalaga Lizarraga" w:date="2020-01-30T14:32:00Z">
        <w:r w:rsidR="001D4761">
          <w:rPr>
            <w:rFonts w:ascii="Times New Roman" w:eastAsia="Times New Roman" w:hAnsi="Times New Roman" w:cs="Times New Roman"/>
          </w:rPr>
          <w:t xml:space="preserve">De </w:t>
        </w:r>
      </w:ins>
      <w:r w:rsidRPr="004837ED">
        <w:rPr>
          <w:rFonts w:ascii="Times New Roman" w:eastAsia="Times New Roman" w:hAnsi="Times New Roman" w:cs="Times New Roman"/>
        </w:rPr>
        <w:t>la Mata, unidos a un lenguaje patriótico, no nacion</w:t>
      </w:r>
      <w:r w:rsidR="00A3463D" w:rsidRPr="004837ED">
        <w:rPr>
          <w:rFonts w:ascii="Times New Roman" w:eastAsia="Times New Roman" w:hAnsi="Times New Roman" w:cs="Times New Roman"/>
        </w:rPr>
        <w:t>al</w:t>
      </w:r>
      <w:r w:rsidRPr="004837ED">
        <w:rPr>
          <w:rFonts w:ascii="Times New Roman" w:eastAsia="Times New Roman" w:hAnsi="Times New Roman" w:cs="Times New Roman"/>
        </w:rPr>
        <w:t xml:space="preserve">ista, impulsados por el propio gobierno peninsular y reforzados por el discurso criollo ilustrado, explica por qué el término nación fue entendido distinto al termino europeo que dio como resultado la aparición de Estados-nación en toda Europa y por eso motivo apenas fue usado para designar el proyecto político peruano. Los límites al desarrollo de supuestos políticos consagraron un tipo de moral civil religioso que excluyó a los criollos del ámbito político con el fin de mantener sus privilegios. Como consecuencia, se negó la posibilidad de que la política peruana pueda ser pensada de forma autónoma y el criollismo peruano defendió el orden político más que una representación política. </w:t>
      </w:r>
    </w:p>
    <w:p w14:paraId="407A48EC" w14:textId="77777777" w:rsidR="00E92B90" w:rsidRDefault="00E92B90" w:rsidP="004837ED">
      <w:pPr>
        <w:spacing w:line="480" w:lineRule="auto"/>
        <w:jc w:val="both"/>
        <w:rPr>
          <w:rFonts w:ascii="Times New Roman" w:eastAsia="Times New Roman" w:hAnsi="Times New Roman" w:cs="Times New Roman"/>
        </w:rPr>
      </w:pPr>
    </w:p>
    <w:p w14:paraId="2E4C4F2A" w14:textId="77777777" w:rsidR="004837ED" w:rsidRPr="004837ED" w:rsidRDefault="004837ED" w:rsidP="004837ED">
      <w:pPr>
        <w:spacing w:line="480" w:lineRule="auto"/>
        <w:jc w:val="both"/>
        <w:rPr>
          <w:rFonts w:ascii="Times New Roman" w:eastAsia="Times New Roman" w:hAnsi="Times New Roman" w:cs="Times New Roman"/>
        </w:rPr>
      </w:pPr>
    </w:p>
    <w:p w14:paraId="4085D866" w14:textId="77777777" w:rsidR="00551614" w:rsidRPr="004837ED" w:rsidRDefault="00EE278F" w:rsidP="004837ED">
      <w:pPr>
        <w:pStyle w:val="Prrafodelista"/>
        <w:numPr>
          <w:ilvl w:val="0"/>
          <w:numId w:val="3"/>
        </w:numPr>
        <w:spacing w:line="480" w:lineRule="auto"/>
        <w:jc w:val="both"/>
        <w:rPr>
          <w:rFonts w:ascii="Times New Roman" w:eastAsia="Times New Roman" w:hAnsi="Times New Roman" w:cs="Times New Roman"/>
        </w:rPr>
      </w:pPr>
      <w:r>
        <w:rPr>
          <w:rFonts w:ascii="Times New Roman" w:eastAsia="Times New Roman" w:hAnsi="Times New Roman" w:cs="Times New Roman"/>
        </w:rPr>
        <w:t>Conclusiones</w:t>
      </w:r>
    </w:p>
    <w:p w14:paraId="69CB883C" w14:textId="77777777" w:rsidR="000F2906" w:rsidRPr="004837ED" w:rsidRDefault="000F2906"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Estos elementos mencionados suponen el contexto del primer </w:t>
      </w:r>
      <w:r w:rsidRPr="001D4761">
        <w:rPr>
          <w:rFonts w:ascii="Times New Roman" w:eastAsia="Times New Roman" w:hAnsi="Times New Roman" w:cs="Times New Roman"/>
          <w:i/>
          <w:rPrChange w:id="163" w:author="Carlos Arrizabalaga Lizarraga" w:date="2020-01-30T14:32:00Z">
            <w:rPr>
              <w:rFonts w:ascii="Times New Roman" w:eastAsia="Times New Roman" w:hAnsi="Times New Roman" w:cs="Times New Roman"/>
            </w:rPr>
          </w:rPrChange>
        </w:rPr>
        <w:t>Mercurio Peruano</w:t>
      </w:r>
      <w:r w:rsidRPr="004837ED">
        <w:rPr>
          <w:rFonts w:ascii="Times New Roman" w:eastAsia="Times New Roman" w:hAnsi="Times New Roman" w:cs="Times New Roman"/>
        </w:rPr>
        <w:t xml:space="preserve">, y podemos considerar en tales perspectivas el surgimiento del proyecto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en el c</w:t>
      </w:r>
      <w:r w:rsidR="001B40DF" w:rsidRPr="004837ED">
        <w:rPr>
          <w:rFonts w:ascii="Times New Roman" w:eastAsia="Times New Roman" w:hAnsi="Times New Roman" w:cs="Times New Roman"/>
        </w:rPr>
        <w:t xml:space="preserve">entenario, así como nos permite explicarnos en qué sentido se le conoce al pensador arequipeño como “el </w:t>
      </w:r>
      <w:proofErr w:type="spellStart"/>
      <w:r w:rsidR="001B40DF" w:rsidRPr="004837ED">
        <w:rPr>
          <w:rFonts w:ascii="Times New Roman" w:eastAsia="Times New Roman" w:hAnsi="Times New Roman" w:cs="Times New Roman"/>
        </w:rPr>
        <w:t>peruanista</w:t>
      </w:r>
      <w:proofErr w:type="spellEnd"/>
      <w:r w:rsidR="001B40DF" w:rsidRPr="004837ED">
        <w:rPr>
          <w:rFonts w:ascii="Times New Roman" w:eastAsia="Times New Roman" w:hAnsi="Times New Roman" w:cs="Times New Roman"/>
        </w:rPr>
        <w:t>”.</w:t>
      </w:r>
    </w:p>
    <w:p w14:paraId="40365511" w14:textId="77777777"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Su pensamiento p</w:t>
      </w:r>
      <w:r w:rsidR="00551614" w:rsidRPr="004837ED">
        <w:rPr>
          <w:rFonts w:ascii="Times New Roman" w:eastAsia="Times New Roman" w:hAnsi="Times New Roman" w:cs="Times New Roman"/>
        </w:rPr>
        <w:t>u</w:t>
      </w:r>
      <w:r w:rsidRPr="004837ED">
        <w:rPr>
          <w:rFonts w:ascii="Times New Roman" w:eastAsia="Times New Roman" w:hAnsi="Times New Roman" w:cs="Times New Roman"/>
        </w:rPr>
        <w:t xml:space="preserve">ede señalarse como humanista y busca rescatar las voces del Perú antiguo, por lo que es claro el carácter patriótico que inspiran sus ideas. Su labor como jurista, en paralelo, nos da cuenta de su oficio diplomático en los conflictos internacionales. </w:t>
      </w:r>
    </w:p>
    <w:p w14:paraId="7F6A3CE5" w14:textId="77777777" w:rsidR="00BF5B90" w:rsidRPr="004837ED" w:rsidRDefault="00BF5B90"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lastRenderedPageBreak/>
        <w:t xml:space="preserve">En relación al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cabe mencionar el precedente de la revista </w:t>
      </w:r>
      <w:r w:rsidRPr="004837ED">
        <w:rPr>
          <w:rFonts w:ascii="Times New Roman" w:eastAsia="Times New Roman" w:hAnsi="Times New Roman" w:cs="Times New Roman"/>
          <w:i/>
        </w:rPr>
        <w:t>Ilustración Peruana</w:t>
      </w:r>
      <w:r w:rsidRPr="004837ED">
        <w:rPr>
          <w:rFonts w:ascii="Times New Roman" w:eastAsia="Times New Roman" w:hAnsi="Times New Roman" w:cs="Times New Roman"/>
        </w:rPr>
        <w:t xml:space="preserve">, la cual da cuenta del interés del autor. En el mismo sentido, cabe mencionar su discurso frente al gobierno dictatorial </w:t>
      </w:r>
      <w:r w:rsidR="00FA112A" w:rsidRPr="004837ED">
        <w:rPr>
          <w:rFonts w:ascii="Times New Roman" w:eastAsia="Times New Roman" w:hAnsi="Times New Roman" w:cs="Times New Roman"/>
        </w:rPr>
        <w:t xml:space="preserve">de los años 20 en el patio de San Marcos, condenando la expropiación de un diario, y reclamando la fundamental importancia de la libre expresión. Al mismo tiempo, pedía la liberación de los presos políticos. </w:t>
      </w:r>
    </w:p>
    <w:p w14:paraId="29AF2796" w14:textId="77777777" w:rsidR="00FA112A" w:rsidRPr="004837ED" w:rsidRDefault="00FA112A"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modo de represalia, el gobierno lo encarceló en la isla San Lorenzo, para luego desterrarlo a Panamá. El exilio de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duró cerca de diez años y habiendo caído el poder de Augusto B. Leguía, pudo regresar para realizar labores en la función pública.</w:t>
      </w:r>
    </w:p>
    <w:p w14:paraId="3F8E6BDA" w14:textId="77777777" w:rsidR="00FA112A" w:rsidRPr="004837ED" w:rsidRDefault="00FA112A" w:rsidP="004837ED">
      <w:pPr>
        <w:spacing w:line="480" w:lineRule="auto"/>
        <w:jc w:val="both"/>
        <w:rPr>
          <w:rFonts w:ascii="Times New Roman" w:eastAsia="Times New Roman" w:hAnsi="Times New Roman" w:cs="Times New Roman"/>
          <w:i/>
        </w:rPr>
      </w:pPr>
      <w:r w:rsidRPr="004837ED">
        <w:rPr>
          <w:rFonts w:ascii="Times New Roman" w:eastAsia="Times New Roman" w:hAnsi="Times New Roman" w:cs="Times New Roman"/>
        </w:rPr>
        <w:t xml:space="preserve">El tercer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w:t>
      </w:r>
      <w:commentRangeStart w:id="164"/>
      <w:r w:rsidRPr="004837ED">
        <w:rPr>
          <w:rFonts w:ascii="Times New Roman" w:eastAsia="Times New Roman" w:hAnsi="Times New Roman" w:cs="Times New Roman"/>
        </w:rPr>
        <w:t>ya había quedado atrás</w:t>
      </w:r>
      <w:commentRangeEnd w:id="164"/>
      <w:r w:rsidR="001D4761">
        <w:rPr>
          <w:rStyle w:val="Refdecomentario"/>
        </w:rPr>
        <w:commentReference w:id="164"/>
      </w:r>
      <w:r w:rsidRPr="004837ED">
        <w:rPr>
          <w:rFonts w:ascii="Times New Roman" w:eastAsia="Times New Roman" w:hAnsi="Times New Roman" w:cs="Times New Roman"/>
        </w:rPr>
        <w:t>, pero la línea de pensamiento que su director h</w:t>
      </w:r>
      <w:r w:rsidR="00890022" w:rsidRPr="004837ED">
        <w:rPr>
          <w:rFonts w:ascii="Times New Roman" w:eastAsia="Times New Roman" w:hAnsi="Times New Roman" w:cs="Times New Roman"/>
        </w:rPr>
        <w:t>abía impreso, se extiende y refleja</w:t>
      </w:r>
      <w:r w:rsidRPr="004837ED">
        <w:rPr>
          <w:rFonts w:ascii="Times New Roman" w:eastAsia="Times New Roman" w:hAnsi="Times New Roman" w:cs="Times New Roman"/>
        </w:rPr>
        <w:t xml:space="preserve"> en </w:t>
      </w:r>
      <w:r w:rsidR="00890022" w:rsidRPr="004837ED">
        <w:rPr>
          <w:rFonts w:ascii="Times New Roman" w:eastAsia="Times New Roman" w:hAnsi="Times New Roman" w:cs="Times New Roman"/>
        </w:rPr>
        <w:t xml:space="preserve">la totalidad de </w:t>
      </w:r>
      <w:r w:rsidRPr="004837ED">
        <w:rPr>
          <w:rFonts w:ascii="Times New Roman" w:eastAsia="Times New Roman" w:hAnsi="Times New Roman" w:cs="Times New Roman"/>
        </w:rPr>
        <w:t xml:space="preserve">su obra y, conserva gran cercanía con los elementos mencionados respecto al contexto del surgimiento del primer </w:t>
      </w:r>
      <w:r w:rsidRPr="004837ED">
        <w:rPr>
          <w:rFonts w:ascii="Times New Roman" w:eastAsia="Times New Roman" w:hAnsi="Times New Roman" w:cs="Times New Roman"/>
          <w:i/>
        </w:rPr>
        <w:t>Mercurio.</w:t>
      </w:r>
    </w:p>
    <w:p w14:paraId="55CC532D" w14:textId="77777777" w:rsidR="00890022" w:rsidRDefault="00890022"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Es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reconocido como un “Amante del Perú” y</w:t>
      </w:r>
      <w:r w:rsidR="006633CC" w:rsidRPr="004837ED">
        <w:rPr>
          <w:rFonts w:ascii="Times New Roman" w:eastAsia="Times New Roman" w:hAnsi="Times New Roman" w:cs="Times New Roman"/>
        </w:rPr>
        <w:t xml:space="preserve"> sus obras reflejan la intención por aplicar el pensamiento y la reflexión a temas peruanos. Ejemplo de ello puede tenerse en </w:t>
      </w:r>
      <w:r w:rsidR="006633CC" w:rsidRPr="004837ED">
        <w:rPr>
          <w:rFonts w:ascii="Times New Roman" w:eastAsia="Times New Roman" w:hAnsi="Times New Roman" w:cs="Times New Roman"/>
          <w:i/>
        </w:rPr>
        <w:t xml:space="preserve">La filosofía del Derecho y el </w:t>
      </w:r>
      <w:ins w:id="165" w:author="Carlos Arrizabalaga Lizarraga" w:date="2020-01-30T14:34:00Z">
        <w:r w:rsidR="003C7968">
          <w:rPr>
            <w:rFonts w:ascii="Times New Roman" w:eastAsia="Times New Roman" w:hAnsi="Times New Roman" w:cs="Times New Roman"/>
            <w:i/>
          </w:rPr>
          <w:t>m</w:t>
        </w:r>
      </w:ins>
      <w:del w:id="166" w:author="Carlos Arrizabalaga Lizarraga" w:date="2020-01-30T14:34:00Z">
        <w:r w:rsidR="006633CC" w:rsidRPr="004837ED" w:rsidDel="003C7968">
          <w:rPr>
            <w:rFonts w:ascii="Times New Roman" w:eastAsia="Times New Roman" w:hAnsi="Times New Roman" w:cs="Times New Roman"/>
            <w:i/>
          </w:rPr>
          <w:delText>M</w:delText>
        </w:r>
      </w:del>
      <w:r w:rsidR="006633CC" w:rsidRPr="004837ED">
        <w:rPr>
          <w:rFonts w:ascii="Times New Roman" w:eastAsia="Times New Roman" w:hAnsi="Times New Roman" w:cs="Times New Roman"/>
          <w:i/>
        </w:rPr>
        <w:t xml:space="preserve">étodo positivo </w:t>
      </w:r>
      <w:r w:rsidR="006633CC" w:rsidRPr="004837ED">
        <w:rPr>
          <w:rFonts w:ascii="Times New Roman" w:eastAsia="Times New Roman" w:hAnsi="Times New Roman" w:cs="Times New Roman"/>
        </w:rPr>
        <w:t>(1904),</w:t>
      </w:r>
      <w:r w:rsidR="006633CC" w:rsidRPr="004837ED">
        <w:rPr>
          <w:rFonts w:ascii="Times New Roman" w:eastAsia="Times New Roman" w:hAnsi="Times New Roman" w:cs="Times New Roman"/>
          <w:i/>
        </w:rPr>
        <w:t xml:space="preserve"> El </w:t>
      </w:r>
      <w:r w:rsidR="00A2316A" w:rsidRPr="004837ED">
        <w:rPr>
          <w:rFonts w:ascii="Times New Roman" w:eastAsia="Times New Roman" w:hAnsi="Times New Roman" w:cs="Times New Roman"/>
          <w:i/>
        </w:rPr>
        <w:t>Perú</w:t>
      </w:r>
      <w:r w:rsidR="006633CC" w:rsidRPr="004837ED">
        <w:rPr>
          <w:rFonts w:ascii="Times New Roman" w:eastAsia="Times New Roman" w:hAnsi="Times New Roman" w:cs="Times New Roman"/>
          <w:i/>
        </w:rPr>
        <w:t xml:space="preserve"> antiguo y los modernos sociólogos </w:t>
      </w:r>
      <w:r w:rsidR="006633CC" w:rsidRPr="004837ED">
        <w:rPr>
          <w:rFonts w:ascii="Times New Roman" w:eastAsia="Times New Roman" w:hAnsi="Times New Roman" w:cs="Times New Roman"/>
        </w:rPr>
        <w:t>(1908)</w:t>
      </w:r>
      <w:r w:rsidR="006633CC" w:rsidRPr="004837ED">
        <w:rPr>
          <w:rFonts w:ascii="Times New Roman" w:eastAsia="Times New Roman" w:hAnsi="Times New Roman" w:cs="Times New Roman"/>
          <w:i/>
        </w:rPr>
        <w:t xml:space="preserve">, Ensayos de </w:t>
      </w:r>
      <w:ins w:id="167" w:author="Carlos Arrizabalaga Lizarraga" w:date="2020-01-30T14:34:00Z">
        <w:r w:rsidR="003C7968">
          <w:rPr>
            <w:rFonts w:ascii="Times New Roman" w:eastAsia="Times New Roman" w:hAnsi="Times New Roman" w:cs="Times New Roman"/>
            <w:i/>
          </w:rPr>
          <w:t>p</w:t>
        </w:r>
      </w:ins>
      <w:del w:id="168" w:author="Carlos Arrizabalaga Lizarraga" w:date="2020-01-30T14:34:00Z">
        <w:r w:rsidR="006633CC" w:rsidRPr="004837ED" w:rsidDel="003C7968">
          <w:rPr>
            <w:rFonts w:ascii="Times New Roman" w:eastAsia="Times New Roman" w:hAnsi="Times New Roman" w:cs="Times New Roman"/>
            <w:i/>
          </w:rPr>
          <w:delText>P</w:delText>
        </w:r>
      </w:del>
      <w:r w:rsidR="006633CC" w:rsidRPr="004837ED">
        <w:rPr>
          <w:rFonts w:ascii="Times New Roman" w:eastAsia="Times New Roman" w:hAnsi="Times New Roman" w:cs="Times New Roman"/>
          <w:i/>
        </w:rPr>
        <w:t xml:space="preserve">sicología </w:t>
      </w:r>
      <w:ins w:id="169" w:author="Carlos Arrizabalaga Lizarraga" w:date="2020-01-30T14:34:00Z">
        <w:r w:rsidR="003C7968">
          <w:rPr>
            <w:rFonts w:ascii="Times New Roman" w:eastAsia="Times New Roman" w:hAnsi="Times New Roman" w:cs="Times New Roman"/>
            <w:i/>
          </w:rPr>
          <w:t>n</w:t>
        </w:r>
      </w:ins>
      <w:del w:id="170" w:author="Carlos Arrizabalaga Lizarraga" w:date="2020-01-30T14:34:00Z">
        <w:r w:rsidR="006633CC" w:rsidRPr="004837ED" w:rsidDel="003C7968">
          <w:rPr>
            <w:rFonts w:ascii="Times New Roman" w:eastAsia="Times New Roman" w:hAnsi="Times New Roman" w:cs="Times New Roman"/>
            <w:i/>
          </w:rPr>
          <w:delText>N</w:delText>
        </w:r>
      </w:del>
      <w:r w:rsidR="006633CC" w:rsidRPr="004837ED">
        <w:rPr>
          <w:rFonts w:ascii="Times New Roman" w:eastAsia="Times New Roman" w:hAnsi="Times New Roman" w:cs="Times New Roman"/>
          <w:i/>
        </w:rPr>
        <w:t xml:space="preserve">acional </w:t>
      </w:r>
      <w:r w:rsidR="006633CC" w:rsidRPr="004837ED">
        <w:rPr>
          <w:rFonts w:ascii="Times New Roman" w:eastAsia="Times New Roman" w:hAnsi="Times New Roman" w:cs="Times New Roman"/>
        </w:rPr>
        <w:t>(1912)</w:t>
      </w:r>
      <w:r w:rsidR="006633CC" w:rsidRPr="004837ED">
        <w:rPr>
          <w:rFonts w:ascii="Times New Roman" w:eastAsia="Times New Roman" w:hAnsi="Times New Roman" w:cs="Times New Roman"/>
          <w:i/>
        </w:rPr>
        <w:t xml:space="preserve">, Meditaciones </w:t>
      </w:r>
      <w:ins w:id="171" w:author="Carlos Arrizabalaga Lizarraga" w:date="2020-01-30T14:34:00Z">
        <w:r w:rsidR="003C7968">
          <w:rPr>
            <w:rFonts w:ascii="Times New Roman" w:eastAsia="Times New Roman" w:hAnsi="Times New Roman" w:cs="Times New Roman"/>
            <w:i/>
          </w:rPr>
          <w:t>p</w:t>
        </w:r>
      </w:ins>
      <w:del w:id="172" w:author="Carlos Arrizabalaga Lizarraga" w:date="2020-01-30T14:34:00Z">
        <w:r w:rsidR="006633CC" w:rsidRPr="004837ED" w:rsidDel="003C7968">
          <w:rPr>
            <w:rFonts w:ascii="Times New Roman" w:eastAsia="Times New Roman" w:hAnsi="Times New Roman" w:cs="Times New Roman"/>
            <w:i/>
          </w:rPr>
          <w:delText>P</w:delText>
        </w:r>
      </w:del>
      <w:r w:rsidR="006633CC" w:rsidRPr="004837ED">
        <w:rPr>
          <w:rFonts w:ascii="Times New Roman" w:eastAsia="Times New Roman" w:hAnsi="Times New Roman" w:cs="Times New Roman"/>
          <w:i/>
        </w:rPr>
        <w:t>eruanas</w:t>
      </w:r>
      <w:r w:rsidR="006633CC" w:rsidRPr="004837ED">
        <w:rPr>
          <w:rFonts w:ascii="Times New Roman" w:eastAsia="Times New Roman" w:hAnsi="Times New Roman" w:cs="Times New Roman"/>
        </w:rPr>
        <w:t xml:space="preserve"> (1917</w:t>
      </w:r>
      <w:r w:rsidR="006633CC" w:rsidRPr="004837ED">
        <w:rPr>
          <w:rFonts w:ascii="Times New Roman" w:eastAsia="Times New Roman" w:hAnsi="Times New Roman" w:cs="Times New Roman"/>
          <w:i/>
        </w:rPr>
        <w:t xml:space="preserve">), La realidad nacional </w:t>
      </w:r>
      <w:r w:rsidR="006633CC" w:rsidRPr="004837ED">
        <w:rPr>
          <w:rFonts w:ascii="Times New Roman" w:eastAsia="Times New Roman" w:hAnsi="Times New Roman" w:cs="Times New Roman"/>
        </w:rPr>
        <w:t>(1931),</w:t>
      </w:r>
      <w:r w:rsidR="006633CC" w:rsidRPr="004837ED">
        <w:rPr>
          <w:rFonts w:ascii="Times New Roman" w:eastAsia="Times New Roman" w:hAnsi="Times New Roman" w:cs="Times New Roman"/>
          <w:i/>
        </w:rPr>
        <w:t xml:space="preserve"> Peruanidad </w:t>
      </w:r>
      <w:r w:rsidR="006633CC" w:rsidRPr="004837ED">
        <w:rPr>
          <w:rFonts w:ascii="Times New Roman" w:eastAsia="Times New Roman" w:hAnsi="Times New Roman" w:cs="Times New Roman"/>
        </w:rPr>
        <w:t>(1942),</w:t>
      </w:r>
      <w:r w:rsidR="006633CC" w:rsidRPr="004837ED">
        <w:rPr>
          <w:rFonts w:ascii="Times New Roman" w:eastAsia="Times New Roman" w:hAnsi="Times New Roman" w:cs="Times New Roman"/>
          <w:i/>
        </w:rPr>
        <w:t xml:space="preserve"> El planteamiento del problema nacional </w:t>
      </w:r>
      <w:r w:rsidR="006633CC" w:rsidRPr="004837ED">
        <w:rPr>
          <w:rFonts w:ascii="Times New Roman" w:eastAsia="Times New Roman" w:hAnsi="Times New Roman" w:cs="Times New Roman"/>
        </w:rPr>
        <w:t>(1962),</w:t>
      </w:r>
      <w:r w:rsidR="006633CC" w:rsidRPr="004837ED">
        <w:rPr>
          <w:rFonts w:ascii="Times New Roman" w:eastAsia="Times New Roman" w:hAnsi="Times New Roman" w:cs="Times New Roman"/>
          <w:i/>
        </w:rPr>
        <w:t xml:space="preserve"> </w:t>
      </w:r>
      <w:r w:rsidR="006633CC" w:rsidRPr="004837ED">
        <w:rPr>
          <w:rFonts w:ascii="Times New Roman" w:eastAsia="Times New Roman" w:hAnsi="Times New Roman" w:cs="Times New Roman"/>
        </w:rPr>
        <w:t xml:space="preserve">entre otros. Todos ellos, como se evidencia, conservan aquel interés por pensar lo peruano y fomentar el pensamiento crítico que se opone </w:t>
      </w:r>
      <w:r w:rsidR="00660B0F" w:rsidRPr="004837ED">
        <w:rPr>
          <w:rFonts w:ascii="Times New Roman" w:eastAsia="Times New Roman" w:hAnsi="Times New Roman" w:cs="Times New Roman"/>
        </w:rPr>
        <w:t xml:space="preserve">a la opresión de regímenes dictatoriales que limiten las libertades individuales. </w:t>
      </w:r>
    </w:p>
    <w:p w14:paraId="1A9FBC0B" w14:textId="77777777" w:rsidR="00E9131A" w:rsidRPr="00E9131A" w:rsidRDefault="00E9131A" w:rsidP="004837ED">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En </w:t>
      </w:r>
      <w:r>
        <w:rPr>
          <w:rFonts w:ascii="Times New Roman" w:eastAsia="Times New Roman" w:hAnsi="Times New Roman" w:cs="Times New Roman"/>
          <w:i/>
        </w:rPr>
        <w:t xml:space="preserve">La </w:t>
      </w:r>
      <w:ins w:id="173" w:author="Carlos Arrizabalaga Lizarraga" w:date="2020-01-30T14:35:00Z">
        <w:r w:rsidR="003C7968">
          <w:rPr>
            <w:rFonts w:ascii="Times New Roman" w:eastAsia="Times New Roman" w:hAnsi="Times New Roman" w:cs="Times New Roman"/>
            <w:i/>
          </w:rPr>
          <w:t>r</w:t>
        </w:r>
      </w:ins>
      <w:del w:id="174" w:author="Carlos Arrizabalaga Lizarraga" w:date="2020-01-30T14:35:00Z">
        <w:r w:rsidDel="003C7968">
          <w:rPr>
            <w:rFonts w:ascii="Times New Roman" w:eastAsia="Times New Roman" w:hAnsi="Times New Roman" w:cs="Times New Roman"/>
            <w:i/>
          </w:rPr>
          <w:delText>R</w:delText>
        </w:r>
      </w:del>
      <w:r>
        <w:rPr>
          <w:rFonts w:ascii="Times New Roman" w:eastAsia="Times New Roman" w:hAnsi="Times New Roman" w:cs="Times New Roman"/>
          <w:i/>
        </w:rPr>
        <w:t xml:space="preserve">ealidad </w:t>
      </w:r>
      <w:ins w:id="175" w:author="Carlos Arrizabalaga Lizarraga" w:date="2020-01-30T14:35:00Z">
        <w:r w:rsidR="003C7968">
          <w:rPr>
            <w:rFonts w:ascii="Times New Roman" w:eastAsia="Times New Roman" w:hAnsi="Times New Roman" w:cs="Times New Roman"/>
            <w:i/>
          </w:rPr>
          <w:t>n</w:t>
        </w:r>
      </w:ins>
      <w:del w:id="176" w:author="Carlos Arrizabalaga Lizarraga" w:date="2020-01-30T14:35:00Z">
        <w:r w:rsidDel="003C7968">
          <w:rPr>
            <w:rFonts w:ascii="Times New Roman" w:eastAsia="Times New Roman" w:hAnsi="Times New Roman" w:cs="Times New Roman"/>
            <w:i/>
          </w:rPr>
          <w:delText>N</w:delText>
        </w:r>
      </w:del>
      <w:r>
        <w:rPr>
          <w:rFonts w:ascii="Times New Roman" w:eastAsia="Times New Roman" w:hAnsi="Times New Roman" w:cs="Times New Roman"/>
          <w:i/>
        </w:rPr>
        <w:t>acional</w:t>
      </w:r>
      <w:r>
        <w:rPr>
          <w:rFonts w:ascii="Times New Roman" w:eastAsia="Times New Roman" w:hAnsi="Times New Roman" w:cs="Times New Roman"/>
        </w:rPr>
        <w:t xml:space="preserve"> (</w:t>
      </w:r>
      <w:ins w:id="177" w:author="Carlos Arrizabalaga Lizarraga" w:date="2020-01-30T14:35:00Z">
        <w:r w:rsidR="003C7968">
          <w:rPr>
            <w:rFonts w:ascii="Times New Roman" w:eastAsia="Times New Roman" w:hAnsi="Times New Roman" w:cs="Times New Roman"/>
          </w:rPr>
          <w:t xml:space="preserve">[1931] </w:t>
        </w:r>
      </w:ins>
      <w:r>
        <w:rPr>
          <w:rFonts w:ascii="Times New Roman" w:eastAsia="Times New Roman" w:hAnsi="Times New Roman" w:cs="Times New Roman"/>
        </w:rPr>
        <w:t>1980), prologado por Luis Alberto Sánchez, Belaunde refiere el problema del indio en discusión con Mariátegui. Del mismo modo, en un sentido tradicionalmente liberal, discute el problema religioso</w:t>
      </w:r>
      <w:r w:rsidR="00793BB3">
        <w:rPr>
          <w:rFonts w:ascii="Times New Roman" w:eastAsia="Times New Roman" w:hAnsi="Times New Roman" w:cs="Times New Roman"/>
        </w:rPr>
        <w:t>. Refiere lo siguiente</w:t>
      </w:r>
      <w:ins w:id="178" w:author="Carlos Arrizabalaga Lizarraga" w:date="2020-01-30T14:35:00Z">
        <w:r w:rsidR="003C7968">
          <w:rPr>
            <w:rFonts w:ascii="Times New Roman" w:eastAsia="Times New Roman" w:hAnsi="Times New Roman" w:cs="Times New Roman"/>
          </w:rPr>
          <w:t>:</w:t>
        </w:r>
      </w:ins>
      <w:r w:rsidR="00793BB3">
        <w:rPr>
          <w:rFonts w:ascii="Times New Roman" w:eastAsia="Times New Roman" w:hAnsi="Times New Roman" w:cs="Times New Roman"/>
        </w:rPr>
        <w:t xml:space="preserve"> “Nuestro primer liberalismo fue tímido; y cuando intentó algunas reformas de verdadera hostilidad contra la Iglesia, como las del gobierno del 67, fue derribado por una de las más populares revoluciones del Perú: la del 68” (Belaunde,</w:t>
      </w:r>
      <w:ins w:id="179" w:author="Carlos Arrizabalaga Lizarraga" w:date="2020-01-30T14:35:00Z">
        <w:r w:rsidR="003C7968">
          <w:rPr>
            <w:rFonts w:ascii="Times New Roman" w:eastAsia="Times New Roman" w:hAnsi="Times New Roman" w:cs="Times New Roman"/>
          </w:rPr>
          <w:t xml:space="preserve"> [1931]</w:t>
        </w:r>
      </w:ins>
      <w:r w:rsidR="00793BB3">
        <w:rPr>
          <w:rFonts w:ascii="Times New Roman" w:eastAsia="Times New Roman" w:hAnsi="Times New Roman" w:cs="Times New Roman"/>
        </w:rPr>
        <w:t xml:space="preserve"> </w:t>
      </w:r>
      <w:r w:rsidR="00793BB3">
        <w:rPr>
          <w:rFonts w:ascii="Times New Roman" w:eastAsia="Times New Roman" w:hAnsi="Times New Roman" w:cs="Times New Roman"/>
        </w:rPr>
        <w:lastRenderedPageBreak/>
        <w:t>1980, p. 98)</w:t>
      </w:r>
      <w:ins w:id="180" w:author="Carlos Arrizabalaga Lizarraga" w:date="2020-01-30T14:36:00Z">
        <w:r w:rsidR="003C7968">
          <w:rPr>
            <w:rFonts w:ascii="Times New Roman" w:eastAsia="Times New Roman" w:hAnsi="Times New Roman" w:cs="Times New Roman"/>
          </w:rPr>
          <w:t>.</w:t>
        </w:r>
      </w:ins>
      <w:r w:rsidR="00793BB3">
        <w:rPr>
          <w:rFonts w:ascii="Times New Roman" w:eastAsia="Times New Roman" w:hAnsi="Times New Roman" w:cs="Times New Roman"/>
        </w:rPr>
        <w:t xml:space="preserve"> </w:t>
      </w:r>
      <w:commentRangeStart w:id="181"/>
      <w:r w:rsidR="00793BB3">
        <w:rPr>
          <w:rFonts w:ascii="Times New Roman" w:eastAsia="Times New Roman" w:hAnsi="Times New Roman" w:cs="Times New Roman"/>
        </w:rPr>
        <w:t>El autor se refiere al golpe de Juan Vela</w:t>
      </w:r>
      <w:del w:id="182" w:author="Carlos Arrizabalaga Lizarraga" w:date="2020-01-30T14:36:00Z">
        <w:r w:rsidR="00793BB3" w:rsidDel="003C7968">
          <w:rPr>
            <w:rFonts w:ascii="Times New Roman" w:eastAsia="Times New Roman" w:hAnsi="Times New Roman" w:cs="Times New Roman"/>
          </w:rPr>
          <w:delText>z</w:delText>
        </w:r>
      </w:del>
      <w:ins w:id="183" w:author="Carlos Arrizabalaga Lizarraga" w:date="2020-01-30T14:36:00Z">
        <w:r w:rsidR="003C7968">
          <w:rPr>
            <w:rFonts w:ascii="Times New Roman" w:eastAsia="Times New Roman" w:hAnsi="Times New Roman" w:cs="Times New Roman"/>
          </w:rPr>
          <w:t>s</w:t>
        </w:r>
      </w:ins>
      <w:r w:rsidR="00793BB3">
        <w:rPr>
          <w:rFonts w:ascii="Times New Roman" w:eastAsia="Times New Roman" w:hAnsi="Times New Roman" w:cs="Times New Roman"/>
        </w:rPr>
        <w:t>co Alvarado al gobierno del electo Fernando Belaunde Terry</w:t>
      </w:r>
      <w:commentRangeEnd w:id="181"/>
      <w:r w:rsidR="003C7968">
        <w:rPr>
          <w:rStyle w:val="Refdecomentario"/>
        </w:rPr>
        <w:commentReference w:id="181"/>
      </w:r>
      <w:r w:rsidR="00793BB3">
        <w:rPr>
          <w:rFonts w:ascii="Times New Roman" w:eastAsia="Times New Roman" w:hAnsi="Times New Roman" w:cs="Times New Roman"/>
        </w:rPr>
        <w:t>.</w:t>
      </w:r>
      <w:r w:rsidR="00DF44B0">
        <w:rPr>
          <w:rFonts w:ascii="Times New Roman" w:eastAsia="Times New Roman" w:hAnsi="Times New Roman" w:cs="Times New Roman"/>
        </w:rPr>
        <w:t xml:space="preserve"> </w:t>
      </w:r>
      <w:commentRangeStart w:id="184"/>
      <w:r w:rsidR="00DF44B0">
        <w:rPr>
          <w:rFonts w:ascii="Times New Roman" w:eastAsia="Times New Roman" w:hAnsi="Times New Roman" w:cs="Times New Roman"/>
        </w:rPr>
        <w:t>En la misma línea</w:t>
      </w:r>
      <w:commentRangeEnd w:id="184"/>
      <w:r w:rsidR="0068389C">
        <w:rPr>
          <w:rStyle w:val="Refdecomentario"/>
        </w:rPr>
        <w:commentReference w:id="184"/>
      </w:r>
      <w:r w:rsidR="00DF44B0">
        <w:rPr>
          <w:rFonts w:ascii="Times New Roman" w:eastAsia="Times New Roman" w:hAnsi="Times New Roman" w:cs="Times New Roman"/>
        </w:rPr>
        <w:t xml:space="preserve">, Augusto Salazar </w:t>
      </w:r>
      <w:proofErr w:type="spellStart"/>
      <w:r w:rsidR="00DF44B0">
        <w:rPr>
          <w:rFonts w:ascii="Times New Roman" w:eastAsia="Times New Roman" w:hAnsi="Times New Roman" w:cs="Times New Roman"/>
        </w:rPr>
        <w:t>Bondy</w:t>
      </w:r>
      <w:proofErr w:type="spellEnd"/>
      <w:r w:rsidR="00DF44B0">
        <w:rPr>
          <w:rFonts w:ascii="Times New Roman" w:eastAsia="Times New Roman" w:hAnsi="Times New Roman" w:cs="Times New Roman"/>
        </w:rPr>
        <w:t xml:space="preserve"> refiere lo siguiente: “</w:t>
      </w:r>
      <w:commentRangeStart w:id="185"/>
      <w:r w:rsidR="00DF44B0">
        <w:rPr>
          <w:rFonts w:ascii="Times New Roman" w:eastAsia="Times New Roman" w:hAnsi="Times New Roman" w:cs="Times New Roman"/>
        </w:rPr>
        <w:t>Agnóstico</w:t>
      </w:r>
      <w:commentRangeEnd w:id="185"/>
      <w:r w:rsidR="003C7968">
        <w:rPr>
          <w:rStyle w:val="Refdecomentario"/>
        </w:rPr>
        <w:commentReference w:id="185"/>
      </w:r>
      <w:r w:rsidR="00DF44B0">
        <w:rPr>
          <w:rFonts w:ascii="Times New Roman" w:eastAsia="Times New Roman" w:hAnsi="Times New Roman" w:cs="Times New Roman"/>
        </w:rPr>
        <w:t xml:space="preserve"> y hasta crítico de la religión en su juventud” (</w:t>
      </w:r>
      <w:commentRangeStart w:id="186"/>
      <w:r w:rsidR="00DF44B0">
        <w:rPr>
          <w:rFonts w:ascii="Times New Roman" w:eastAsia="Times New Roman" w:hAnsi="Times New Roman" w:cs="Times New Roman"/>
        </w:rPr>
        <w:t xml:space="preserve">Salazar </w:t>
      </w:r>
      <w:proofErr w:type="spellStart"/>
      <w:r w:rsidR="00DF44B0">
        <w:rPr>
          <w:rFonts w:ascii="Times New Roman" w:eastAsia="Times New Roman" w:hAnsi="Times New Roman" w:cs="Times New Roman"/>
        </w:rPr>
        <w:t>Bondy</w:t>
      </w:r>
      <w:proofErr w:type="spellEnd"/>
      <w:r w:rsidR="00DF44B0">
        <w:rPr>
          <w:rFonts w:ascii="Times New Roman" w:eastAsia="Times New Roman" w:hAnsi="Times New Roman" w:cs="Times New Roman"/>
        </w:rPr>
        <w:t>, 1965, p. 202</w:t>
      </w:r>
      <w:commentRangeEnd w:id="186"/>
      <w:r w:rsidR="006B58C5">
        <w:rPr>
          <w:rStyle w:val="Refdecomentario"/>
        </w:rPr>
        <w:commentReference w:id="186"/>
      </w:r>
      <w:r w:rsidR="00DF44B0">
        <w:rPr>
          <w:rFonts w:ascii="Times New Roman" w:eastAsia="Times New Roman" w:hAnsi="Times New Roman" w:cs="Times New Roman"/>
        </w:rPr>
        <w:t>)</w:t>
      </w:r>
    </w:p>
    <w:p w14:paraId="7CFDAB8A" w14:textId="77777777"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No podemos dejar de mencionar otro elemento que comparte el pensador del centenario en miras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y es que </w:t>
      </w:r>
      <w:r w:rsidR="00A2316A" w:rsidRPr="004837ED">
        <w:rPr>
          <w:rFonts w:ascii="Times New Roman" w:eastAsia="Times New Roman" w:hAnsi="Times New Roman" w:cs="Times New Roman"/>
        </w:rPr>
        <w:t>Víctor</w:t>
      </w:r>
      <w:r w:rsidRPr="004837ED">
        <w:rPr>
          <w:rFonts w:ascii="Times New Roman" w:eastAsia="Times New Roman" w:hAnsi="Times New Roman" w:cs="Times New Roman"/>
        </w:rPr>
        <w:t xml:space="preserve"> Andrés Belaunde subscribe los lineamientos morales del sujeto católico. Ello no le limita para verse influenciado por la corriente del 900 que profesa un radicalismo liberal. </w:t>
      </w:r>
      <w:r w:rsidR="007B2D7F">
        <w:rPr>
          <w:rFonts w:ascii="Times New Roman" w:eastAsia="Times New Roman" w:hAnsi="Times New Roman" w:cs="Times New Roman"/>
        </w:rPr>
        <w:t xml:space="preserve">Pedro Planas (1994) refiere su pensamiento como uno social-cristiano, que se caracteriza por un espíritu que se traduce en la crítica realizada al fascismo. </w:t>
      </w:r>
      <w:commentRangeStart w:id="187"/>
      <w:r w:rsidR="007B2D7F">
        <w:rPr>
          <w:rFonts w:ascii="Times New Roman" w:eastAsia="Times New Roman" w:hAnsi="Times New Roman" w:cs="Times New Roman"/>
        </w:rPr>
        <w:t xml:space="preserve">En este sentido, Planas refiere: “Fue así, como al mes siguiente, la revista que fundó en 1918, el “Mercurio Peruano”, publicó un extenso artículo suyo intitulado, precisamente “Un Año de Fascismo” (Nº66 pp. 250-256. Dic. 1923) (Planas, </w:t>
      </w:r>
      <w:del w:id="188" w:author="Carlos Arrizabalaga Lizarraga" w:date="2020-01-30T15:17:00Z">
        <w:r w:rsidR="007B2D7F" w:rsidDel="00745F82">
          <w:rPr>
            <w:rFonts w:ascii="Times New Roman" w:eastAsia="Times New Roman" w:hAnsi="Times New Roman" w:cs="Times New Roman"/>
          </w:rPr>
          <w:delText>2004</w:delText>
        </w:r>
      </w:del>
      <w:ins w:id="189" w:author="Carlos Arrizabalaga Lizarraga" w:date="2020-01-30T15:17:00Z">
        <w:r w:rsidR="00745F82">
          <w:rPr>
            <w:rFonts w:ascii="Times New Roman" w:eastAsia="Times New Roman" w:hAnsi="Times New Roman" w:cs="Times New Roman"/>
          </w:rPr>
          <w:t>1994</w:t>
        </w:r>
      </w:ins>
      <w:r w:rsidR="007B2D7F">
        <w:rPr>
          <w:rFonts w:ascii="Times New Roman" w:eastAsia="Times New Roman" w:hAnsi="Times New Roman" w:cs="Times New Roman"/>
        </w:rPr>
        <w:t>, p.</w:t>
      </w:r>
      <w:commentRangeStart w:id="190"/>
      <w:r w:rsidR="007B2D7F">
        <w:rPr>
          <w:rFonts w:ascii="Times New Roman" w:eastAsia="Times New Roman" w:hAnsi="Times New Roman" w:cs="Times New Roman"/>
        </w:rPr>
        <w:t>305</w:t>
      </w:r>
      <w:commentRangeEnd w:id="190"/>
      <w:r w:rsidR="00A8406C">
        <w:rPr>
          <w:rStyle w:val="Refdecomentario"/>
        </w:rPr>
        <w:commentReference w:id="190"/>
      </w:r>
      <w:r w:rsidR="007B2D7F">
        <w:rPr>
          <w:rFonts w:ascii="Times New Roman" w:eastAsia="Times New Roman" w:hAnsi="Times New Roman" w:cs="Times New Roman"/>
        </w:rPr>
        <w:t>)</w:t>
      </w:r>
      <w:commentRangeEnd w:id="187"/>
      <w:r w:rsidR="0068389C">
        <w:rPr>
          <w:rStyle w:val="Refdecomentario"/>
        </w:rPr>
        <w:commentReference w:id="187"/>
      </w:r>
    </w:p>
    <w:p w14:paraId="2AAABA28" w14:textId="77777777" w:rsidR="00660B0F" w:rsidRPr="004837ED" w:rsidRDefault="00660B0F"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No sólo la obra del pensador arequipeño refleja un amor patriótico</w:t>
      </w:r>
      <w:r w:rsidR="007B2D7F">
        <w:rPr>
          <w:rFonts w:ascii="Times New Roman" w:eastAsia="Times New Roman" w:hAnsi="Times New Roman" w:cs="Times New Roman"/>
        </w:rPr>
        <w:t xml:space="preserve"> y </w:t>
      </w:r>
      <w:commentRangeStart w:id="191"/>
      <w:r w:rsidR="007B2D7F">
        <w:rPr>
          <w:rFonts w:ascii="Times New Roman" w:eastAsia="Times New Roman" w:hAnsi="Times New Roman" w:cs="Times New Roman"/>
        </w:rPr>
        <w:t>a la libertad</w:t>
      </w:r>
      <w:commentRangeEnd w:id="191"/>
      <w:r w:rsidR="00745F82">
        <w:rPr>
          <w:rStyle w:val="Refdecomentario"/>
        </w:rPr>
        <w:commentReference w:id="191"/>
      </w:r>
      <w:r w:rsidRPr="004837ED">
        <w:rPr>
          <w:rFonts w:ascii="Times New Roman" w:eastAsia="Times New Roman" w:hAnsi="Times New Roman" w:cs="Times New Roman"/>
        </w:rPr>
        <w:t xml:space="preserve">, sino que su labor pública refleja una vida de entrega absoluta al Perú, en lo intelectual y político. Prueba de ello se ofrece en el mérito y honor de haber sido nombrado presidente de la Asamblea General de las Naciones Unidas </w:t>
      </w:r>
      <w:r w:rsidR="00A2316A" w:rsidRPr="004837ED">
        <w:rPr>
          <w:rFonts w:ascii="Times New Roman" w:eastAsia="Times New Roman" w:hAnsi="Times New Roman" w:cs="Times New Roman"/>
        </w:rPr>
        <w:t>entre 1959 y 1960.</w:t>
      </w:r>
      <w:r w:rsidR="004B2110">
        <w:rPr>
          <w:rFonts w:ascii="Times New Roman" w:eastAsia="Times New Roman" w:hAnsi="Times New Roman" w:cs="Times New Roman"/>
        </w:rPr>
        <w:t xml:space="preserve"> De modo que el impacto que tiene en el pensamiento político americano es evidente.</w:t>
      </w:r>
      <w:r w:rsidR="00A2316A" w:rsidRPr="004837ED">
        <w:rPr>
          <w:rFonts w:ascii="Times New Roman" w:eastAsia="Times New Roman" w:hAnsi="Times New Roman" w:cs="Times New Roman"/>
        </w:rPr>
        <w:t xml:space="preserve"> </w:t>
      </w:r>
      <w:r w:rsidR="00DB0083">
        <w:rPr>
          <w:rFonts w:ascii="Times New Roman" w:eastAsia="Times New Roman" w:hAnsi="Times New Roman" w:cs="Times New Roman"/>
        </w:rPr>
        <w:t>De acuerdo a Castro (1994)</w:t>
      </w:r>
      <w:ins w:id="192" w:author="Carlos Arrizabalaga Lizarraga" w:date="2020-01-30T15:13:00Z">
        <w:r w:rsidR="00745F82">
          <w:rPr>
            <w:rFonts w:ascii="Times New Roman" w:eastAsia="Times New Roman" w:hAnsi="Times New Roman" w:cs="Times New Roman"/>
          </w:rPr>
          <w:t>,</w:t>
        </w:r>
      </w:ins>
      <w:r w:rsidR="00DB0083">
        <w:rPr>
          <w:rFonts w:ascii="Times New Roman" w:eastAsia="Times New Roman" w:hAnsi="Times New Roman" w:cs="Times New Roman"/>
        </w:rPr>
        <w:t xml:space="preserve"> Belaunde “funda una nueva visión </w:t>
      </w:r>
      <w:commentRangeStart w:id="193"/>
      <w:r w:rsidR="00DB0083">
        <w:rPr>
          <w:rFonts w:ascii="Times New Roman" w:eastAsia="Times New Roman" w:hAnsi="Times New Roman" w:cs="Times New Roman"/>
        </w:rPr>
        <w:t>pragmática y política</w:t>
      </w:r>
      <w:commentRangeEnd w:id="193"/>
      <w:r w:rsidR="00745F82">
        <w:rPr>
          <w:rStyle w:val="Refdecomentario"/>
        </w:rPr>
        <w:commentReference w:id="193"/>
      </w:r>
      <w:r w:rsidR="00DB0083">
        <w:rPr>
          <w:rFonts w:ascii="Times New Roman" w:eastAsia="Times New Roman" w:hAnsi="Times New Roman" w:cs="Times New Roman"/>
        </w:rPr>
        <w:t>. Observador inteligente (…) inaugura una nueva perspectiva moderna” (Castro, 1994, p. 121)</w:t>
      </w:r>
      <w:ins w:id="194" w:author="Carlos Arrizabalaga Lizarraga" w:date="2020-01-30T15:14:00Z">
        <w:r w:rsidR="00745F82">
          <w:rPr>
            <w:rFonts w:ascii="Times New Roman" w:eastAsia="Times New Roman" w:hAnsi="Times New Roman" w:cs="Times New Roman"/>
          </w:rPr>
          <w:t>.</w:t>
        </w:r>
      </w:ins>
    </w:p>
    <w:p w14:paraId="72B44F18" w14:textId="77777777" w:rsidR="00304120" w:rsidRPr="004837ED" w:rsidRDefault="00D339AD" w:rsidP="004837ED">
      <w:pPr>
        <w:spacing w:line="480" w:lineRule="auto"/>
        <w:jc w:val="both"/>
        <w:rPr>
          <w:rFonts w:ascii="Times New Roman" w:eastAsia="Times New Roman" w:hAnsi="Times New Roman" w:cs="Times New Roman"/>
        </w:rPr>
      </w:pPr>
      <w:r w:rsidRPr="004837ED">
        <w:rPr>
          <w:rFonts w:ascii="Times New Roman" w:eastAsia="Times New Roman" w:hAnsi="Times New Roman" w:cs="Times New Roman"/>
        </w:rPr>
        <w:t xml:space="preserve">En esta ponencia hemos querido rescatar los elementos del primer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para establecer relaciones con el </w:t>
      </w:r>
      <w:r w:rsidRPr="004837ED">
        <w:rPr>
          <w:rFonts w:ascii="Times New Roman" w:eastAsia="Times New Roman" w:hAnsi="Times New Roman" w:cs="Times New Roman"/>
          <w:i/>
        </w:rPr>
        <w:t>Mercurio</w:t>
      </w:r>
      <w:r w:rsidRPr="004837ED">
        <w:rPr>
          <w:rFonts w:ascii="Times New Roman" w:eastAsia="Times New Roman" w:hAnsi="Times New Roman" w:cs="Times New Roman"/>
        </w:rPr>
        <w:t xml:space="preserve"> tercero de Víctor Andrés Belaúnde. </w:t>
      </w:r>
      <w:r w:rsidR="00005CB0" w:rsidRPr="004837ED">
        <w:rPr>
          <w:rFonts w:ascii="Times New Roman" w:eastAsia="Times New Roman" w:hAnsi="Times New Roman" w:cs="Times New Roman"/>
        </w:rPr>
        <w:t xml:space="preserve">En primer lugar, se ha señalado el papel fundamental de la prensa ilustrada en el contexto borbónico. En el caso del arequipeño, podemos estimar su exilio como prueba de una lucha similar por la libertad de expresión y disidencia. En segundo lugar, se ha planteado lo desarrollado por el pensamiento criollo, que en el caso del centenario empata con la valoración del peruanismo. En tercer lugar, resaltamos la importancia del estudio pre-hispánico, que, como referimos en los intereses de las obras de Víctor Andrés Belaunde, se repite como una constante. En cuarto lugar, en la defensa de las instituciones se busca conservar </w:t>
      </w:r>
      <w:r w:rsidR="00005CB0" w:rsidRPr="004837ED">
        <w:rPr>
          <w:rFonts w:ascii="Times New Roman" w:eastAsia="Times New Roman" w:hAnsi="Times New Roman" w:cs="Times New Roman"/>
        </w:rPr>
        <w:lastRenderedPageBreak/>
        <w:t>el ideal de civilización y progreso en el marco de una moral católica, en donde vemos a nuestro autor completamente subscrito a dichos lineamientos. En quinto lugar, resaltamos el papel de nación y patria, para, en sexto y último lugar, referir la inclinación del ideal de la patria y Dios, que, tal y como se ha hecho evidente, son posturas todas que nos explican claramente la razón de titular a su publicación del mismo modo q</w:t>
      </w:r>
      <w:r w:rsidR="00F15AE5" w:rsidRPr="004837ED">
        <w:rPr>
          <w:rFonts w:ascii="Times New Roman" w:eastAsia="Times New Roman" w:hAnsi="Times New Roman" w:cs="Times New Roman"/>
        </w:rPr>
        <w:t>u</w:t>
      </w:r>
      <w:r w:rsidR="00005CB0" w:rsidRPr="004837ED">
        <w:rPr>
          <w:rFonts w:ascii="Times New Roman" w:eastAsia="Times New Roman" w:hAnsi="Times New Roman" w:cs="Times New Roman"/>
        </w:rPr>
        <w:t xml:space="preserve">e la original publicación de la Sociedad de </w:t>
      </w:r>
      <w:ins w:id="195" w:author="Carlos Arrizabalaga Lizarraga" w:date="2020-01-30T15:14:00Z">
        <w:r w:rsidR="00745F82">
          <w:rPr>
            <w:rFonts w:ascii="Times New Roman" w:eastAsia="Times New Roman" w:hAnsi="Times New Roman" w:cs="Times New Roman"/>
          </w:rPr>
          <w:t>a</w:t>
        </w:r>
      </w:ins>
      <w:del w:id="196" w:author="Carlos Arrizabalaga Lizarraga" w:date="2020-01-30T15:14:00Z">
        <w:r w:rsidR="00005CB0" w:rsidRPr="004837ED" w:rsidDel="00745F82">
          <w:rPr>
            <w:rFonts w:ascii="Times New Roman" w:eastAsia="Times New Roman" w:hAnsi="Times New Roman" w:cs="Times New Roman"/>
          </w:rPr>
          <w:delText>A</w:delText>
        </w:r>
      </w:del>
      <w:r w:rsidR="00005CB0" w:rsidRPr="004837ED">
        <w:rPr>
          <w:rFonts w:ascii="Times New Roman" w:eastAsia="Times New Roman" w:hAnsi="Times New Roman" w:cs="Times New Roman"/>
        </w:rPr>
        <w:t xml:space="preserve">mantes del </w:t>
      </w:r>
      <w:commentRangeStart w:id="197"/>
      <w:ins w:id="198" w:author="Carlos Arrizabalaga Lizarraga" w:date="2020-01-30T15:15:00Z">
        <w:r w:rsidR="00745F82">
          <w:rPr>
            <w:rFonts w:ascii="Times New Roman" w:eastAsia="Times New Roman" w:hAnsi="Times New Roman" w:cs="Times New Roman"/>
          </w:rPr>
          <w:t xml:space="preserve">país que demostraron un amor sincero al </w:t>
        </w:r>
      </w:ins>
      <w:r w:rsidR="00005CB0" w:rsidRPr="004837ED">
        <w:rPr>
          <w:rFonts w:ascii="Times New Roman" w:eastAsia="Times New Roman" w:hAnsi="Times New Roman" w:cs="Times New Roman"/>
        </w:rPr>
        <w:t>Perú.</w:t>
      </w:r>
      <w:commentRangeEnd w:id="197"/>
      <w:r w:rsidR="00745F82">
        <w:rPr>
          <w:rStyle w:val="Refdecomentario"/>
        </w:rPr>
        <w:commentReference w:id="197"/>
      </w:r>
    </w:p>
    <w:p w14:paraId="0A4B3F43" w14:textId="77777777" w:rsidR="00F15AE5" w:rsidRPr="004837ED" w:rsidRDefault="00F15AE5" w:rsidP="004837ED">
      <w:pPr>
        <w:spacing w:line="480" w:lineRule="auto"/>
        <w:jc w:val="both"/>
        <w:rPr>
          <w:rFonts w:ascii="Times New Roman" w:eastAsia="Times New Roman" w:hAnsi="Times New Roman" w:cs="Times New Roman"/>
        </w:rPr>
      </w:pPr>
    </w:p>
    <w:p w14:paraId="03C6A46B" w14:textId="77777777" w:rsidR="00F15AE5" w:rsidRPr="004837ED" w:rsidRDefault="00F15AE5" w:rsidP="004837ED">
      <w:pPr>
        <w:spacing w:line="480" w:lineRule="auto"/>
        <w:jc w:val="both"/>
        <w:rPr>
          <w:rFonts w:ascii="Times New Roman" w:eastAsia="Times New Roman" w:hAnsi="Times New Roman" w:cs="Times New Roman"/>
        </w:rPr>
      </w:pPr>
    </w:p>
    <w:p w14:paraId="769E3D63" w14:textId="77777777" w:rsidR="00F15AE5" w:rsidRPr="004837ED" w:rsidRDefault="00F15AE5" w:rsidP="004837ED">
      <w:pPr>
        <w:spacing w:line="480" w:lineRule="auto"/>
        <w:jc w:val="both"/>
        <w:rPr>
          <w:rFonts w:ascii="Times New Roman" w:eastAsia="Times New Roman" w:hAnsi="Times New Roman" w:cs="Times New Roman"/>
        </w:rPr>
      </w:pPr>
    </w:p>
    <w:p w14:paraId="2FA5F8BA" w14:textId="77777777" w:rsidR="00F15AE5" w:rsidRDefault="00F15AE5" w:rsidP="004837ED">
      <w:pPr>
        <w:spacing w:line="480" w:lineRule="auto"/>
        <w:jc w:val="both"/>
        <w:rPr>
          <w:rFonts w:ascii="Times New Roman" w:eastAsia="Times New Roman" w:hAnsi="Times New Roman" w:cs="Times New Roman"/>
        </w:rPr>
      </w:pPr>
    </w:p>
    <w:p w14:paraId="0D43B17E" w14:textId="77777777" w:rsidR="004837ED" w:rsidRDefault="004837ED" w:rsidP="004837ED">
      <w:pPr>
        <w:spacing w:line="480" w:lineRule="auto"/>
        <w:jc w:val="both"/>
        <w:rPr>
          <w:rFonts w:ascii="Times New Roman" w:eastAsia="Times New Roman" w:hAnsi="Times New Roman" w:cs="Times New Roman"/>
        </w:rPr>
      </w:pPr>
    </w:p>
    <w:p w14:paraId="78FCF1E8" w14:textId="77777777" w:rsidR="004837ED" w:rsidRDefault="004837ED" w:rsidP="004837ED">
      <w:pPr>
        <w:spacing w:line="480" w:lineRule="auto"/>
        <w:jc w:val="both"/>
        <w:rPr>
          <w:rFonts w:ascii="Times New Roman" w:eastAsia="Times New Roman" w:hAnsi="Times New Roman" w:cs="Times New Roman"/>
        </w:rPr>
      </w:pPr>
    </w:p>
    <w:p w14:paraId="1AD947E5" w14:textId="77777777" w:rsidR="004837ED" w:rsidRDefault="004837ED" w:rsidP="004837ED">
      <w:pPr>
        <w:spacing w:line="480" w:lineRule="auto"/>
        <w:jc w:val="both"/>
        <w:rPr>
          <w:rFonts w:ascii="Times New Roman" w:eastAsia="Times New Roman" w:hAnsi="Times New Roman" w:cs="Times New Roman"/>
        </w:rPr>
      </w:pPr>
    </w:p>
    <w:p w14:paraId="1CA7E45A" w14:textId="77777777" w:rsidR="004837ED" w:rsidRDefault="004837ED" w:rsidP="004837ED">
      <w:pPr>
        <w:spacing w:line="480" w:lineRule="auto"/>
        <w:jc w:val="both"/>
        <w:rPr>
          <w:rFonts w:ascii="Times New Roman" w:eastAsia="Times New Roman" w:hAnsi="Times New Roman" w:cs="Times New Roman"/>
        </w:rPr>
      </w:pPr>
    </w:p>
    <w:p w14:paraId="6FF00119" w14:textId="77777777" w:rsidR="004837ED" w:rsidRDefault="004837ED" w:rsidP="004837ED">
      <w:pPr>
        <w:spacing w:line="480" w:lineRule="auto"/>
        <w:jc w:val="both"/>
        <w:rPr>
          <w:rFonts w:ascii="Times New Roman" w:eastAsia="Times New Roman" w:hAnsi="Times New Roman" w:cs="Times New Roman"/>
        </w:rPr>
      </w:pPr>
    </w:p>
    <w:p w14:paraId="656702F5" w14:textId="77777777" w:rsidR="00C177BB" w:rsidRDefault="00C177BB">
      <w:pPr>
        <w:rPr>
          <w:rFonts w:ascii="Times New Roman" w:eastAsia="Times New Roman" w:hAnsi="Times New Roman" w:cs="Times New Roman"/>
        </w:rPr>
      </w:pPr>
      <w:r>
        <w:rPr>
          <w:rFonts w:ascii="Times New Roman" w:eastAsia="Times New Roman" w:hAnsi="Times New Roman" w:cs="Times New Roman"/>
        </w:rPr>
        <w:br w:type="page"/>
      </w:r>
    </w:p>
    <w:p w14:paraId="3BE959FB" w14:textId="77777777" w:rsidR="009D0CF5" w:rsidRPr="004837ED" w:rsidRDefault="00D604D2" w:rsidP="004837ED">
      <w:pPr>
        <w:spacing w:line="480" w:lineRule="auto"/>
        <w:jc w:val="both"/>
        <w:rPr>
          <w:rFonts w:ascii="Times New Roman" w:eastAsia="Times New Roman" w:hAnsi="Times New Roman" w:cs="Times New Roman"/>
          <w:b/>
        </w:rPr>
      </w:pPr>
      <w:r w:rsidRPr="004837ED">
        <w:rPr>
          <w:rFonts w:ascii="Times New Roman" w:eastAsia="Times New Roman" w:hAnsi="Times New Roman" w:cs="Times New Roman"/>
          <w:b/>
        </w:rPr>
        <w:lastRenderedPageBreak/>
        <w:t>Bibliografía</w:t>
      </w:r>
    </w:p>
    <w:p w14:paraId="022DB805" w14:textId="77777777" w:rsidR="006F4638" w:rsidRPr="00745F82" w:rsidRDefault="006F4638">
      <w:pPr>
        <w:pBdr>
          <w:top w:val="nil"/>
          <w:left w:val="nil"/>
          <w:bottom w:val="nil"/>
          <w:right w:val="nil"/>
          <w:between w:val="nil"/>
        </w:pBdr>
        <w:spacing w:line="480" w:lineRule="auto"/>
        <w:ind w:left="360"/>
        <w:jc w:val="both"/>
        <w:rPr>
          <w:rFonts w:ascii="Times New Roman" w:eastAsia="Times New Roman" w:hAnsi="Times New Roman" w:cs="Times New Roman"/>
          <w:color w:val="000000"/>
          <w:rPrChange w:id="199" w:author="Carlos Arrizabalaga Lizarraga" w:date="2020-01-30T15:15:00Z">
            <w:rPr>
              <w:rFonts w:ascii="Times New Roman" w:eastAsia="Times New Roman" w:hAnsi="Times New Roman" w:cs="Times New Roman"/>
              <w:b/>
              <w:color w:val="000000"/>
            </w:rPr>
          </w:rPrChange>
        </w:rPr>
        <w:pPrChange w:id="200" w:author="Carlos Arrizabalaga Lizarraga" w:date="2020-01-30T15:15:00Z">
          <w:pPr>
            <w:numPr>
              <w:numId w:val="2"/>
            </w:numPr>
            <w:pBdr>
              <w:top w:val="nil"/>
              <w:left w:val="nil"/>
              <w:bottom w:val="nil"/>
              <w:right w:val="nil"/>
              <w:between w:val="nil"/>
            </w:pBdr>
            <w:spacing w:line="480" w:lineRule="auto"/>
            <w:ind w:left="720" w:hanging="360"/>
            <w:jc w:val="both"/>
          </w:pPr>
        </w:pPrChange>
      </w:pPr>
      <w:r w:rsidRPr="00745F82">
        <w:rPr>
          <w:rFonts w:ascii="Times New Roman" w:eastAsia="Times New Roman" w:hAnsi="Times New Roman" w:cs="Times New Roman"/>
          <w:color w:val="000000"/>
        </w:rPr>
        <w:t>Belaunde, V. A. (1968)</w:t>
      </w:r>
      <w:ins w:id="201" w:author="Carlos Arrizabalaga Lizarraga" w:date="2020-01-30T15:19: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
        <w:t xml:space="preserve"> </w:t>
      </w:r>
      <w:r w:rsidRPr="00745F82">
        <w:rPr>
          <w:rFonts w:ascii="Times New Roman" w:eastAsia="Times New Roman" w:hAnsi="Times New Roman" w:cs="Times New Roman"/>
          <w:i/>
          <w:color w:val="000000"/>
          <w:rPrChange w:id="202" w:author="Carlos Arrizabalaga Lizarraga" w:date="2020-01-30T15:15:00Z">
            <w:rPr>
              <w:rFonts w:ascii="Times New Roman" w:eastAsia="Times New Roman" w:hAnsi="Times New Roman" w:cs="Times New Roman"/>
              <w:b/>
              <w:i/>
              <w:color w:val="000000"/>
            </w:rPr>
          </w:rPrChange>
        </w:rPr>
        <w:t>Peruanidad</w:t>
      </w:r>
      <w:r w:rsidRPr="00745F82">
        <w:rPr>
          <w:rFonts w:ascii="Times New Roman" w:eastAsia="Times New Roman" w:hAnsi="Times New Roman" w:cs="Times New Roman"/>
          <w:color w:val="000000"/>
        </w:rPr>
        <w:t xml:space="preserve">. </w:t>
      </w:r>
      <w:ins w:id="203" w:author="Carlos Arrizabalaga Lizarraga" w:date="2020-01-30T15:18:00Z">
        <w:r w:rsidR="00745F82">
          <w:rPr>
            <w:rFonts w:ascii="Times New Roman" w:eastAsia="Times New Roman" w:hAnsi="Times New Roman" w:cs="Times New Roman"/>
            <w:color w:val="000000"/>
          </w:rPr>
          <w:t>Lima:</w:t>
        </w:r>
      </w:ins>
      <w:del w:id="204" w:author="Carlos Arrizabalaga Lizarraga" w:date="2020-01-30T15:18:00Z">
        <w:r w:rsidRPr="00745F82" w:rsidDel="00745F82">
          <w:rPr>
            <w:rFonts w:ascii="Times New Roman" w:eastAsia="Times New Roman" w:hAnsi="Times New Roman" w:cs="Times New Roman"/>
            <w:color w:val="000000"/>
          </w:rPr>
          <w:delText>PUCP</w:delText>
        </w:r>
      </w:del>
      <w:r w:rsidRPr="00745F82">
        <w:rPr>
          <w:rFonts w:ascii="Times New Roman" w:eastAsia="Times New Roman" w:hAnsi="Times New Roman" w:cs="Times New Roman"/>
          <w:color w:val="000000"/>
        </w:rPr>
        <w:t>. Instituto Riva-Agüero</w:t>
      </w:r>
      <w:ins w:id="205" w:author="Carlos Arrizabalaga Lizarraga" w:date="2020-01-30T15:18:00Z">
        <w:r w:rsidR="00745F82">
          <w:rPr>
            <w:rFonts w:ascii="Times New Roman" w:eastAsia="Times New Roman" w:hAnsi="Times New Roman" w:cs="Times New Roman"/>
            <w:color w:val="000000"/>
          </w:rPr>
          <w:t>.</w:t>
        </w:r>
      </w:ins>
    </w:p>
    <w:p w14:paraId="2EF95662" w14:textId="77777777" w:rsidR="006F4638" w:rsidRPr="00745F82" w:rsidRDefault="006F4638">
      <w:pPr>
        <w:pBdr>
          <w:top w:val="nil"/>
          <w:left w:val="nil"/>
          <w:bottom w:val="nil"/>
          <w:right w:val="nil"/>
          <w:between w:val="nil"/>
        </w:pBdr>
        <w:spacing w:line="480" w:lineRule="auto"/>
        <w:ind w:left="360"/>
        <w:jc w:val="both"/>
        <w:rPr>
          <w:rFonts w:ascii="Times New Roman" w:eastAsia="Times New Roman" w:hAnsi="Times New Roman" w:cs="Times New Roman"/>
          <w:color w:val="000000"/>
          <w:rPrChange w:id="206" w:author="Carlos Arrizabalaga Lizarraga" w:date="2020-01-30T15:15:00Z">
            <w:rPr>
              <w:rFonts w:ascii="Times New Roman" w:eastAsia="Times New Roman" w:hAnsi="Times New Roman" w:cs="Times New Roman"/>
              <w:b/>
              <w:color w:val="000000"/>
            </w:rPr>
          </w:rPrChange>
        </w:rPr>
        <w:pPrChange w:id="207" w:author="Carlos Arrizabalaga Lizarraga" w:date="2020-01-30T15:15:00Z">
          <w:pPr>
            <w:numPr>
              <w:numId w:val="2"/>
            </w:numPr>
            <w:pBdr>
              <w:top w:val="nil"/>
              <w:left w:val="nil"/>
              <w:bottom w:val="nil"/>
              <w:right w:val="nil"/>
              <w:between w:val="nil"/>
            </w:pBdr>
            <w:spacing w:line="480" w:lineRule="auto"/>
            <w:ind w:left="720" w:hanging="360"/>
            <w:jc w:val="both"/>
          </w:pPr>
        </w:pPrChange>
      </w:pPr>
      <w:r w:rsidRPr="00745F82">
        <w:rPr>
          <w:rFonts w:ascii="Times New Roman" w:eastAsia="Times New Roman" w:hAnsi="Times New Roman" w:cs="Times New Roman"/>
          <w:color w:val="000000"/>
        </w:rPr>
        <w:t>Belaunde, V. A. (1980</w:t>
      </w:r>
      <w:r w:rsidRPr="00745F82">
        <w:rPr>
          <w:rFonts w:ascii="Times New Roman" w:eastAsia="Times New Roman" w:hAnsi="Times New Roman" w:cs="Times New Roman"/>
          <w:color w:val="000000"/>
          <w:rPrChange w:id="208" w:author="Carlos Arrizabalaga Lizarraga" w:date="2020-01-30T15:19:00Z">
            <w:rPr>
              <w:rFonts w:ascii="Times New Roman" w:eastAsia="Times New Roman" w:hAnsi="Times New Roman" w:cs="Times New Roman"/>
              <w:b/>
              <w:i/>
              <w:color w:val="000000"/>
            </w:rPr>
          </w:rPrChange>
        </w:rPr>
        <w:t>)</w:t>
      </w:r>
      <w:ins w:id="209" w:author="Carlos Arrizabalaga Lizarraga" w:date="2020-01-30T15:19:00Z">
        <w:r w:rsidR="00745F82" w:rsidRPr="00745F82">
          <w:rPr>
            <w:rFonts w:ascii="Times New Roman" w:eastAsia="Times New Roman" w:hAnsi="Times New Roman" w:cs="Times New Roman"/>
            <w:color w:val="000000"/>
            <w:rPrChange w:id="210" w:author="Carlos Arrizabalaga Lizarraga" w:date="2020-01-30T15:19:00Z">
              <w:rPr>
                <w:rFonts w:ascii="Times New Roman" w:eastAsia="Times New Roman" w:hAnsi="Times New Roman" w:cs="Times New Roman"/>
                <w:i/>
                <w:color w:val="000000"/>
              </w:rPr>
            </w:rPrChange>
          </w:rPr>
          <w:t>.</w:t>
        </w:r>
      </w:ins>
      <w:r w:rsidRPr="00745F82">
        <w:rPr>
          <w:rFonts w:ascii="Times New Roman" w:eastAsia="Times New Roman" w:hAnsi="Times New Roman" w:cs="Times New Roman"/>
          <w:i/>
          <w:color w:val="000000"/>
          <w:rPrChange w:id="211" w:author="Carlos Arrizabalaga Lizarraga" w:date="2020-01-30T15:15:00Z">
            <w:rPr>
              <w:rFonts w:ascii="Times New Roman" w:eastAsia="Times New Roman" w:hAnsi="Times New Roman" w:cs="Times New Roman"/>
              <w:b/>
              <w:i/>
              <w:color w:val="000000"/>
            </w:rPr>
          </w:rPrChange>
        </w:rPr>
        <w:t xml:space="preserve"> La </w:t>
      </w:r>
      <w:del w:id="212" w:author="Carlos Arrizabalaga Lizarraga" w:date="2020-01-30T15:15:00Z">
        <w:r w:rsidRPr="00745F82" w:rsidDel="00745F82">
          <w:rPr>
            <w:rFonts w:ascii="Times New Roman" w:eastAsia="Times New Roman" w:hAnsi="Times New Roman" w:cs="Times New Roman"/>
            <w:i/>
            <w:color w:val="000000"/>
            <w:rPrChange w:id="213" w:author="Carlos Arrizabalaga Lizarraga" w:date="2020-01-30T15:15:00Z">
              <w:rPr>
                <w:rFonts w:ascii="Times New Roman" w:eastAsia="Times New Roman" w:hAnsi="Times New Roman" w:cs="Times New Roman"/>
                <w:b/>
                <w:i/>
                <w:color w:val="000000"/>
              </w:rPr>
            </w:rPrChange>
          </w:rPr>
          <w:delText>R</w:delText>
        </w:r>
      </w:del>
      <w:ins w:id="214" w:author="Carlos Arrizabalaga Lizarraga" w:date="2020-01-30T15:15:00Z">
        <w:r w:rsidR="00745F82">
          <w:rPr>
            <w:rFonts w:ascii="Times New Roman" w:eastAsia="Times New Roman" w:hAnsi="Times New Roman" w:cs="Times New Roman"/>
            <w:i/>
            <w:color w:val="000000"/>
          </w:rPr>
          <w:t>r</w:t>
        </w:r>
      </w:ins>
      <w:r w:rsidRPr="00745F82">
        <w:rPr>
          <w:rFonts w:ascii="Times New Roman" w:eastAsia="Times New Roman" w:hAnsi="Times New Roman" w:cs="Times New Roman"/>
          <w:i/>
          <w:color w:val="000000"/>
          <w:rPrChange w:id="215" w:author="Carlos Arrizabalaga Lizarraga" w:date="2020-01-30T15:15:00Z">
            <w:rPr>
              <w:rFonts w:ascii="Times New Roman" w:eastAsia="Times New Roman" w:hAnsi="Times New Roman" w:cs="Times New Roman"/>
              <w:b/>
              <w:i/>
              <w:color w:val="000000"/>
            </w:rPr>
          </w:rPrChange>
        </w:rPr>
        <w:t xml:space="preserve">ealidad </w:t>
      </w:r>
      <w:del w:id="216" w:author="Carlos Arrizabalaga Lizarraga" w:date="2020-01-30T15:15:00Z">
        <w:r w:rsidRPr="00745F82" w:rsidDel="00745F82">
          <w:rPr>
            <w:rFonts w:ascii="Times New Roman" w:eastAsia="Times New Roman" w:hAnsi="Times New Roman" w:cs="Times New Roman"/>
            <w:i/>
            <w:color w:val="000000"/>
            <w:rPrChange w:id="217" w:author="Carlos Arrizabalaga Lizarraga" w:date="2020-01-30T15:15:00Z">
              <w:rPr>
                <w:rFonts w:ascii="Times New Roman" w:eastAsia="Times New Roman" w:hAnsi="Times New Roman" w:cs="Times New Roman"/>
                <w:b/>
                <w:i/>
                <w:color w:val="000000"/>
              </w:rPr>
            </w:rPrChange>
          </w:rPr>
          <w:delText>N</w:delText>
        </w:r>
      </w:del>
      <w:ins w:id="218" w:author="Carlos Arrizabalaga Lizarraga" w:date="2020-01-30T15:15:00Z">
        <w:r w:rsidR="00745F82">
          <w:rPr>
            <w:rFonts w:ascii="Times New Roman" w:eastAsia="Times New Roman" w:hAnsi="Times New Roman" w:cs="Times New Roman"/>
            <w:i/>
            <w:color w:val="000000"/>
          </w:rPr>
          <w:t>n</w:t>
        </w:r>
      </w:ins>
      <w:r w:rsidRPr="00745F82">
        <w:rPr>
          <w:rFonts w:ascii="Times New Roman" w:eastAsia="Times New Roman" w:hAnsi="Times New Roman" w:cs="Times New Roman"/>
          <w:i/>
          <w:color w:val="000000"/>
          <w:rPrChange w:id="219" w:author="Carlos Arrizabalaga Lizarraga" w:date="2020-01-30T15:15:00Z">
            <w:rPr>
              <w:rFonts w:ascii="Times New Roman" w:eastAsia="Times New Roman" w:hAnsi="Times New Roman" w:cs="Times New Roman"/>
              <w:b/>
              <w:i/>
              <w:color w:val="000000"/>
            </w:rPr>
          </w:rPrChange>
        </w:rPr>
        <w:t>acional</w:t>
      </w:r>
      <w:r w:rsidRPr="00745F82">
        <w:rPr>
          <w:rFonts w:ascii="Times New Roman" w:eastAsia="Times New Roman" w:hAnsi="Times New Roman" w:cs="Times New Roman"/>
          <w:color w:val="000000"/>
        </w:rPr>
        <w:t xml:space="preserve">. Banco Internacional del Perú </w:t>
      </w:r>
      <w:r w:rsidR="00C177BB" w:rsidRPr="00745F82">
        <w:rPr>
          <w:rFonts w:ascii="Times New Roman" w:eastAsia="Times New Roman" w:hAnsi="Times New Roman" w:cs="Times New Roman"/>
          <w:color w:val="000000"/>
        </w:rPr>
        <w:t>–</w:t>
      </w:r>
      <w:r w:rsidRPr="00745F82">
        <w:rPr>
          <w:rFonts w:ascii="Times New Roman" w:eastAsia="Times New Roman" w:hAnsi="Times New Roman" w:cs="Times New Roman"/>
          <w:color w:val="000000"/>
        </w:rPr>
        <w:t xml:space="preserve"> </w:t>
      </w:r>
      <w:proofErr w:type="spellStart"/>
      <w:r w:rsidRPr="00745F82">
        <w:rPr>
          <w:rFonts w:ascii="Times New Roman" w:eastAsia="Times New Roman" w:hAnsi="Times New Roman" w:cs="Times New Roman"/>
          <w:color w:val="000000"/>
        </w:rPr>
        <w:t>Interbank</w:t>
      </w:r>
      <w:proofErr w:type="spellEnd"/>
    </w:p>
    <w:p w14:paraId="2E73BAC8" w14:textId="77777777" w:rsidR="00C177BB" w:rsidRPr="00745F82" w:rsidRDefault="00C177BB">
      <w:pPr>
        <w:pBdr>
          <w:top w:val="nil"/>
          <w:left w:val="nil"/>
          <w:bottom w:val="nil"/>
          <w:right w:val="nil"/>
          <w:between w:val="nil"/>
        </w:pBdr>
        <w:spacing w:line="480" w:lineRule="auto"/>
        <w:ind w:left="360"/>
        <w:jc w:val="both"/>
        <w:rPr>
          <w:rFonts w:ascii="Times New Roman" w:eastAsia="Times New Roman" w:hAnsi="Times New Roman" w:cs="Times New Roman"/>
          <w:color w:val="000000"/>
          <w:rPrChange w:id="220" w:author="Carlos Arrizabalaga Lizarraga" w:date="2020-01-30T15:15:00Z">
            <w:rPr>
              <w:rFonts w:ascii="Times New Roman" w:eastAsia="Times New Roman" w:hAnsi="Times New Roman" w:cs="Times New Roman"/>
              <w:b/>
              <w:color w:val="000000"/>
            </w:rPr>
          </w:rPrChange>
        </w:rPr>
        <w:pPrChange w:id="221" w:author="Carlos Arrizabalaga Lizarraga" w:date="2020-01-30T15:15:00Z">
          <w:pPr>
            <w:numPr>
              <w:numId w:val="2"/>
            </w:numPr>
            <w:pBdr>
              <w:top w:val="nil"/>
              <w:left w:val="nil"/>
              <w:bottom w:val="nil"/>
              <w:right w:val="nil"/>
              <w:between w:val="nil"/>
            </w:pBdr>
            <w:spacing w:line="480" w:lineRule="auto"/>
            <w:ind w:left="720" w:hanging="360"/>
            <w:jc w:val="both"/>
          </w:pPr>
        </w:pPrChange>
      </w:pPr>
      <w:r w:rsidRPr="00745F82">
        <w:rPr>
          <w:rFonts w:ascii="Times New Roman" w:eastAsia="Times New Roman" w:hAnsi="Times New Roman" w:cs="Times New Roman"/>
          <w:color w:val="000000"/>
        </w:rPr>
        <w:t>Castro, A. (1994)</w:t>
      </w:r>
      <w:ins w:id="222" w:author="Carlos Arrizabalaga Lizarraga" w:date="2020-01-30T15:19: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
        <w:t xml:space="preserve"> </w:t>
      </w:r>
      <w:r w:rsidRPr="00745F82">
        <w:rPr>
          <w:rFonts w:ascii="Times New Roman" w:eastAsia="Times New Roman" w:hAnsi="Times New Roman" w:cs="Times New Roman"/>
          <w:i/>
          <w:color w:val="000000"/>
          <w:rPrChange w:id="223" w:author="Carlos Arrizabalaga Lizarraga" w:date="2020-01-30T15:15:00Z">
            <w:rPr>
              <w:rFonts w:ascii="Times New Roman" w:eastAsia="Times New Roman" w:hAnsi="Times New Roman" w:cs="Times New Roman"/>
              <w:b/>
              <w:i/>
              <w:color w:val="000000"/>
            </w:rPr>
          </w:rPrChange>
        </w:rPr>
        <w:t>El Perú, Un proyecto moderno.</w:t>
      </w:r>
      <w:r w:rsidRPr="00745F82">
        <w:rPr>
          <w:rFonts w:ascii="Times New Roman" w:eastAsia="Times New Roman" w:hAnsi="Times New Roman" w:cs="Times New Roman"/>
          <w:color w:val="000000"/>
        </w:rPr>
        <w:t xml:space="preserve"> PUCP – IRA - CEP</w:t>
      </w:r>
    </w:p>
    <w:p w14:paraId="28D15895" w14:textId="77777777" w:rsidR="009D0CF5" w:rsidRPr="00745F82" w:rsidRDefault="00D604D2">
      <w:pPr>
        <w:pBdr>
          <w:top w:val="nil"/>
          <w:left w:val="nil"/>
          <w:bottom w:val="nil"/>
          <w:right w:val="nil"/>
          <w:between w:val="nil"/>
        </w:pBdr>
        <w:spacing w:after="0" w:line="480" w:lineRule="auto"/>
        <w:ind w:left="360"/>
        <w:jc w:val="both"/>
        <w:rPr>
          <w:rFonts w:ascii="Times New Roman" w:eastAsia="Times New Roman" w:hAnsi="Times New Roman" w:cs="Times New Roman"/>
          <w:color w:val="000000"/>
        </w:rPr>
        <w:pPrChange w:id="224" w:author="Carlos Arrizabalaga Lizarraga" w:date="2020-01-30T15:15:00Z">
          <w:pPr>
            <w:numPr>
              <w:numId w:val="2"/>
            </w:numPr>
            <w:pBdr>
              <w:top w:val="nil"/>
              <w:left w:val="nil"/>
              <w:bottom w:val="nil"/>
              <w:right w:val="nil"/>
              <w:between w:val="nil"/>
            </w:pBdr>
            <w:spacing w:after="0" w:line="480" w:lineRule="auto"/>
            <w:ind w:left="720" w:hanging="360"/>
            <w:jc w:val="both"/>
          </w:pPr>
        </w:pPrChange>
      </w:pPr>
      <w:r w:rsidRPr="00745F82">
        <w:rPr>
          <w:rFonts w:ascii="Times New Roman" w:eastAsia="Times New Roman" w:hAnsi="Times New Roman" w:cs="Times New Roman"/>
          <w:color w:val="000000"/>
        </w:rPr>
        <w:t xml:space="preserve">Franco, A. (2018). </w:t>
      </w:r>
      <w:ins w:id="225" w:author="Carlos Arrizabalaga Lizarraga" w:date="2020-01-30T15:19: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Change w:id="226" w:author="Carlos Arrizabalaga Lizarraga" w:date="2020-01-30T15:19:00Z">
            <w:rPr>
              <w:rFonts w:ascii="Times New Roman" w:eastAsia="Times New Roman" w:hAnsi="Times New Roman" w:cs="Times New Roman"/>
              <w:b/>
              <w:i/>
              <w:color w:val="000000"/>
            </w:rPr>
          </w:rPrChange>
        </w:rPr>
        <w:t xml:space="preserve">Amor y política: dos modos de entender el patriotismo en el tránsito del </w:t>
      </w:r>
      <w:ins w:id="227" w:author="Carlos Arrizabalaga Lizarraga" w:date="2020-01-30T15:16:00Z">
        <w:r w:rsidR="00745F82" w:rsidRPr="00745F82">
          <w:rPr>
            <w:rFonts w:ascii="Times New Roman" w:eastAsia="Times New Roman" w:hAnsi="Times New Roman" w:cs="Times New Roman"/>
            <w:color w:val="000000"/>
            <w:rPrChange w:id="228" w:author="Carlos Arrizabalaga Lizarraga" w:date="2020-01-30T15:19:00Z">
              <w:rPr>
                <w:rFonts w:ascii="Times New Roman" w:eastAsia="Times New Roman" w:hAnsi="Times New Roman" w:cs="Times New Roman"/>
                <w:i/>
                <w:color w:val="000000"/>
              </w:rPr>
            </w:rPrChange>
          </w:rPr>
          <w:t>v</w:t>
        </w:r>
      </w:ins>
      <w:del w:id="229" w:author="Carlos Arrizabalaga Lizarraga" w:date="2020-01-30T15:16:00Z">
        <w:r w:rsidRPr="00745F82" w:rsidDel="00745F82">
          <w:rPr>
            <w:rFonts w:ascii="Times New Roman" w:eastAsia="Times New Roman" w:hAnsi="Times New Roman" w:cs="Times New Roman"/>
            <w:color w:val="000000"/>
            <w:rPrChange w:id="230" w:author="Carlos Arrizabalaga Lizarraga" w:date="2020-01-30T15:19:00Z">
              <w:rPr>
                <w:rFonts w:ascii="Times New Roman" w:eastAsia="Times New Roman" w:hAnsi="Times New Roman" w:cs="Times New Roman"/>
                <w:b/>
                <w:i/>
                <w:color w:val="000000"/>
              </w:rPr>
            </w:rPrChange>
          </w:rPr>
          <w:delText>V</w:delText>
        </w:r>
      </w:del>
      <w:r w:rsidRPr="00745F82">
        <w:rPr>
          <w:rFonts w:ascii="Times New Roman" w:eastAsia="Times New Roman" w:hAnsi="Times New Roman" w:cs="Times New Roman"/>
          <w:color w:val="000000"/>
          <w:rPrChange w:id="231" w:author="Carlos Arrizabalaga Lizarraga" w:date="2020-01-30T15:19:00Z">
            <w:rPr>
              <w:rFonts w:ascii="Times New Roman" w:eastAsia="Times New Roman" w:hAnsi="Times New Roman" w:cs="Times New Roman"/>
              <w:b/>
              <w:i/>
              <w:color w:val="000000"/>
            </w:rPr>
          </w:rPrChange>
        </w:rPr>
        <w:t xml:space="preserve">irreinato a la </w:t>
      </w:r>
      <w:ins w:id="232" w:author="Carlos Arrizabalaga Lizarraga" w:date="2020-01-30T15:16:00Z">
        <w:r w:rsidR="00745F82" w:rsidRPr="00745F82">
          <w:rPr>
            <w:rFonts w:ascii="Times New Roman" w:eastAsia="Times New Roman" w:hAnsi="Times New Roman" w:cs="Times New Roman"/>
            <w:color w:val="000000"/>
            <w:rPrChange w:id="233" w:author="Carlos Arrizabalaga Lizarraga" w:date="2020-01-30T15:19:00Z">
              <w:rPr>
                <w:rFonts w:ascii="Times New Roman" w:eastAsia="Times New Roman" w:hAnsi="Times New Roman" w:cs="Times New Roman"/>
                <w:i/>
                <w:color w:val="000000"/>
              </w:rPr>
            </w:rPrChange>
          </w:rPr>
          <w:t>r</w:t>
        </w:r>
      </w:ins>
      <w:del w:id="234" w:author="Carlos Arrizabalaga Lizarraga" w:date="2020-01-30T15:16:00Z">
        <w:r w:rsidRPr="00745F82" w:rsidDel="00745F82">
          <w:rPr>
            <w:rFonts w:ascii="Times New Roman" w:eastAsia="Times New Roman" w:hAnsi="Times New Roman" w:cs="Times New Roman"/>
            <w:color w:val="000000"/>
            <w:rPrChange w:id="235" w:author="Carlos Arrizabalaga Lizarraga" w:date="2020-01-30T15:19:00Z">
              <w:rPr>
                <w:rFonts w:ascii="Times New Roman" w:eastAsia="Times New Roman" w:hAnsi="Times New Roman" w:cs="Times New Roman"/>
                <w:b/>
                <w:i/>
                <w:color w:val="000000"/>
              </w:rPr>
            </w:rPrChange>
          </w:rPr>
          <w:delText>R</w:delText>
        </w:r>
      </w:del>
      <w:r w:rsidRPr="00745F82">
        <w:rPr>
          <w:rFonts w:ascii="Times New Roman" w:eastAsia="Times New Roman" w:hAnsi="Times New Roman" w:cs="Times New Roman"/>
          <w:color w:val="000000"/>
          <w:rPrChange w:id="236" w:author="Carlos Arrizabalaga Lizarraga" w:date="2020-01-30T15:19:00Z">
            <w:rPr>
              <w:rFonts w:ascii="Times New Roman" w:eastAsia="Times New Roman" w:hAnsi="Times New Roman" w:cs="Times New Roman"/>
              <w:b/>
              <w:i/>
              <w:color w:val="000000"/>
            </w:rPr>
          </w:rPrChange>
        </w:rPr>
        <w:t>epública en el Perú</w:t>
      </w:r>
      <w:r w:rsidRPr="00745F82">
        <w:rPr>
          <w:rFonts w:ascii="Times New Roman" w:eastAsia="Times New Roman" w:hAnsi="Times New Roman" w:cs="Times New Roman"/>
          <w:color w:val="000000"/>
        </w:rPr>
        <w:t>.</w:t>
      </w:r>
      <w:ins w:id="237" w:author="Carlos Arrizabalaga Lizarraga" w:date="2020-01-30T15:19:00Z">
        <w:r w:rsidR="00745F82" w:rsidRP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
        <w:t xml:space="preserve"> </w:t>
      </w:r>
      <w:r w:rsidRPr="00745F82">
        <w:rPr>
          <w:rFonts w:ascii="Times New Roman" w:eastAsia="Times New Roman" w:hAnsi="Times New Roman" w:cs="Times New Roman"/>
          <w:i/>
          <w:color w:val="000000"/>
          <w:rPrChange w:id="238" w:author="Carlos Arrizabalaga Lizarraga" w:date="2020-01-30T15:20:00Z">
            <w:rPr>
              <w:rFonts w:ascii="Times New Roman" w:eastAsia="Times New Roman" w:hAnsi="Times New Roman" w:cs="Times New Roman"/>
              <w:color w:val="000000"/>
            </w:rPr>
          </w:rPrChange>
        </w:rPr>
        <w:t>Boletín del Instituto Riva-Agüero</w:t>
      </w:r>
      <w:ins w:id="239" w:author="Carlos Arrizabalaga Lizarraga" w:date="2020-01-30T15:20:00Z">
        <w:r w:rsidR="00745F82">
          <w:rPr>
            <w:rFonts w:ascii="Times New Roman" w:eastAsia="Times New Roman" w:hAnsi="Times New Roman" w:cs="Times New Roman"/>
            <w:i/>
            <w:color w:val="000000"/>
          </w:rPr>
          <w:t>,</w:t>
        </w:r>
      </w:ins>
      <w:r w:rsidRPr="00745F82">
        <w:rPr>
          <w:rFonts w:ascii="Times New Roman" w:eastAsia="Times New Roman" w:hAnsi="Times New Roman" w:cs="Times New Roman"/>
          <w:color w:val="000000"/>
        </w:rPr>
        <w:t xml:space="preserve"> 3</w:t>
      </w:r>
      <w:ins w:id="240" w:author="Carlos Arrizabalaga Lizarraga" w:date="2020-01-30T15:20:00Z">
        <w:r w:rsidR="00745F82">
          <w:rPr>
            <w:rFonts w:ascii="Times New Roman" w:eastAsia="Times New Roman" w:hAnsi="Times New Roman" w:cs="Times New Roman"/>
            <w:color w:val="000000"/>
          </w:rPr>
          <w:t xml:space="preserve"> </w:t>
        </w:r>
      </w:ins>
      <w:r w:rsidRPr="00745F82">
        <w:rPr>
          <w:rFonts w:ascii="Times New Roman" w:eastAsia="Times New Roman" w:hAnsi="Times New Roman" w:cs="Times New Roman"/>
          <w:color w:val="000000"/>
        </w:rPr>
        <w:t>(2)</w:t>
      </w:r>
      <w:ins w:id="241" w:author="Carlos Arrizabalaga Lizarraga" w:date="2020-01-30T15:17:00Z">
        <w:r w:rsidR="00745F82">
          <w:rPr>
            <w:rFonts w:ascii="Times New Roman" w:eastAsia="Times New Roman" w:hAnsi="Times New Roman" w:cs="Times New Roman"/>
            <w:color w:val="000000"/>
          </w:rPr>
          <w:t>, pp.</w:t>
        </w:r>
      </w:ins>
      <w:del w:id="242" w:author="Carlos Arrizabalaga Lizarraga" w:date="2020-01-30T15:17:00Z">
        <w:r w:rsidRPr="00745F82" w:rsidDel="00745F82">
          <w:rPr>
            <w:rFonts w:ascii="Times New Roman" w:eastAsia="Times New Roman" w:hAnsi="Times New Roman" w:cs="Times New Roman"/>
            <w:color w:val="000000"/>
          </w:rPr>
          <w:delText>:</w:delText>
        </w:r>
      </w:del>
      <w:r w:rsidRPr="00745F82">
        <w:rPr>
          <w:rFonts w:ascii="Times New Roman" w:eastAsia="Times New Roman" w:hAnsi="Times New Roman" w:cs="Times New Roman"/>
          <w:color w:val="000000"/>
        </w:rPr>
        <w:t xml:space="preserve"> 17-54.</w:t>
      </w:r>
    </w:p>
    <w:p w14:paraId="02402260" w14:textId="77777777" w:rsidR="009D0CF5" w:rsidRPr="00745F82" w:rsidRDefault="00D604D2">
      <w:pPr>
        <w:pBdr>
          <w:top w:val="nil"/>
          <w:left w:val="nil"/>
          <w:bottom w:val="nil"/>
          <w:right w:val="nil"/>
          <w:between w:val="nil"/>
        </w:pBdr>
        <w:spacing w:after="0" w:line="480" w:lineRule="auto"/>
        <w:ind w:left="360"/>
        <w:jc w:val="both"/>
        <w:rPr>
          <w:rFonts w:ascii="Times New Roman" w:eastAsia="Times New Roman" w:hAnsi="Times New Roman" w:cs="Times New Roman"/>
          <w:color w:val="000000"/>
          <w:rPrChange w:id="243" w:author="Carlos Arrizabalaga Lizarraga" w:date="2020-01-30T15:15:00Z">
            <w:rPr>
              <w:rFonts w:ascii="Times New Roman" w:eastAsia="Times New Roman" w:hAnsi="Times New Roman" w:cs="Times New Roman"/>
              <w:b/>
              <w:color w:val="000000"/>
            </w:rPr>
          </w:rPrChange>
        </w:rPr>
        <w:pPrChange w:id="244" w:author="Carlos Arrizabalaga Lizarraga" w:date="2020-01-30T15:15:00Z">
          <w:pPr>
            <w:numPr>
              <w:numId w:val="2"/>
            </w:numPr>
            <w:pBdr>
              <w:top w:val="nil"/>
              <w:left w:val="nil"/>
              <w:bottom w:val="nil"/>
              <w:right w:val="nil"/>
              <w:between w:val="nil"/>
            </w:pBdr>
            <w:spacing w:after="0" w:line="480" w:lineRule="auto"/>
            <w:ind w:left="720" w:hanging="360"/>
            <w:jc w:val="both"/>
          </w:pPr>
        </w:pPrChange>
      </w:pPr>
      <w:proofErr w:type="spellStart"/>
      <w:r w:rsidRPr="00745F82">
        <w:rPr>
          <w:rFonts w:ascii="Times New Roman" w:eastAsia="Times New Roman" w:hAnsi="Times New Roman" w:cs="Times New Roman"/>
          <w:color w:val="000000"/>
        </w:rPr>
        <w:t>Guibovich</w:t>
      </w:r>
      <w:proofErr w:type="spellEnd"/>
      <w:r w:rsidRPr="00745F82">
        <w:rPr>
          <w:rFonts w:ascii="Times New Roman" w:eastAsia="Times New Roman" w:hAnsi="Times New Roman" w:cs="Times New Roman"/>
          <w:color w:val="000000"/>
        </w:rPr>
        <w:t xml:space="preserve">, P. (2005). </w:t>
      </w:r>
      <w:ins w:id="245" w:author="Carlos Arrizabalaga Lizarraga" w:date="2020-01-30T15:19: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Change w:id="246" w:author="Carlos Arrizabalaga Lizarraga" w:date="2020-01-30T15:19:00Z">
            <w:rPr>
              <w:rFonts w:ascii="Times New Roman" w:eastAsia="Times New Roman" w:hAnsi="Times New Roman" w:cs="Times New Roman"/>
              <w:b/>
              <w:i/>
              <w:color w:val="000000"/>
            </w:rPr>
          </w:rPrChange>
        </w:rPr>
        <w:t xml:space="preserve">Alcances y límites del proyecto ilustrado: la Sociedad </w:t>
      </w:r>
      <w:ins w:id="247" w:author="Carlos Arrizabalaga Lizarraga" w:date="2020-01-30T15:16:00Z">
        <w:r w:rsidR="00745F82" w:rsidRPr="00745F82">
          <w:rPr>
            <w:rFonts w:ascii="Times New Roman" w:eastAsia="Times New Roman" w:hAnsi="Times New Roman" w:cs="Times New Roman"/>
            <w:color w:val="000000"/>
            <w:rPrChange w:id="248" w:author="Carlos Arrizabalaga Lizarraga" w:date="2020-01-30T15:19:00Z">
              <w:rPr>
                <w:rFonts w:ascii="Times New Roman" w:eastAsia="Times New Roman" w:hAnsi="Times New Roman" w:cs="Times New Roman"/>
                <w:i/>
                <w:color w:val="000000"/>
              </w:rPr>
            </w:rPrChange>
          </w:rPr>
          <w:t>a</w:t>
        </w:r>
      </w:ins>
      <w:del w:id="249" w:author="Carlos Arrizabalaga Lizarraga" w:date="2020-01-30T15:16:00Z">
        <w:r w:rsidRPr="00745F82" w:rsidDel="00745F82">
          <w:rPr>
            <w:rFonts w:ascii="Times New Roman" w:eastAsia="Times New Roman" w:hAnsi="Times New Roman" w:cs="Times New Roman"/>
            <w:color w:val="000000"/>
            <w:rPrChange w:id="250" w:author="Carlos Arrizabalaga Lizarraga" w:date="2020-01-30T15:19:00Z">
              <w:rPr>
                <w:rFonts w:ascii="Times New Roman" w:eastAsia="Times New Roman" w:hAnsi="Times New Roman" w:cs="Times New Roman"/>
                <w:b/>
                <w:i/>
                <w:color w:val="000000"/>
              </w:rPr>
            </w:rPrChange>
          </w:rPr>
          <w:delText>A</w:delText>
        </w:r>
      </w:del>
      <w:r w:rsidRPr="00745F82">
        <w:rPr>
          <w:rFonts w:ascii="Times New Roman" w:eastAsia="Times New Roman" w:hAnsi="Times New Roman" w:cs="Times New Roman"/>
          <w:color w:val="000000"/>
          <w:rPrChange w:id="251" w:author="Carlos Arrizabalaga Lizarraga" w:date="2020-01-30T15:19:00Z">
            <w:rPr>
              <w:rFonts w:ascii="Times New Roman" w:eastAsia="Times New Roman" w:hAnsi="Times New Roman" w:cs="Times New Roman"/>
              <w:b/>
              <w:i/>
              <w:color w:val="000000"/>
            </w:rPr>
          </w:rPrChange>
        </w:rPr>
        <w:t xml:space="preserve">mantes del </w:t>
      </w:r>
      <w:ins w:id="252" w:author="Carlos Arrizabalaga Lizarraga" w:date="2020-01-30T15:16:00Z">
        <w:r w:rsidR="00745F82" w:rsidRPr="00745F82">
          <w:rPr>
            <w:rFonts w:ascii="Times New Roman" w:eastAsia="Times New Roman" w:hAnsi="Times New Roman" w:cs="Times New Roman"/>
            <w:color w:val="000000"/>
            <w:rPrChange w:id="253" w:author="Carlos Arrizabalaga Lizarraga" w:date="2020-01-30T15:19:00Z">
              <w:rPr>
                <w:rFonts w:ascii="Times New Roman" w:eastAsia="Times New Roman" w:hAnsi="Times New Roman" w:cs="Times New Roman"/>
                <w:i/>
                <w:color w:val="000000"/>
              </w:rPr>
            </w:rPrChange>
          </w:rPr>
          <w:t>p</w:t>
        </w:r>
      </w:ins>
      <w:del w:id="254" w:author="Carlos Arrizabalaga Lizarraga" w:date="2020-01-30T15:16:00Z">
        <w:r w:rsidRPr="00745F82" w:rsidDel="00745F82">
          <w:rPr>
            <w:rFonts w:ascii="Times New Roman" w:eastAsia="Times New Roman" w:hAnsi="Times New Roman" w:cs="Times New Roman"/>
            <w:color w:val="000000"/>
            <w:rPrChange w:id="255" w:author="Carlos Arrizabalaga Lizarraga" w:date="2020-01-30T15:19:00Z">
              <w:rPr>
                <w:rFonts w:ascii="Times New Roman" w:eastAsia="Times New Roman" w:hAnsi="Times New Roman" w:cs="Times New Roman"/>
                <w:b/>
                <w:i/>
                <w:color w:val="000000"/>
              </w:rPr>
            </w:rPrChange>
          </w:rPr>
          <w:delText>P</w:delText>
        </w:r>
      </w:del>
      <w:r w:rsidRPr="00745F82">
        <w:rPr>
          <w:rFonts w:ascii="Times New Roman" w:eastAsia="Times New Roman" w:hAnsi="Times New Roman" w:cs="Times New Roman"/>
          <w:color w:val="000000"/>
          <w:rPrChange w:id="256" w:author="Carlos Arrizabalaga Lizarraga" w:date="2020-01-30T15:19:00Z">
            <w:rPr>
              <w:rFonts w:ascii="Times New Roman" w:eastAsia="Times New Roman" w:hAnsi="Times New Roman" w:cs="Times New Roman"/>
              <w:b/>
              <w:i/>
              <w:color w:val="000000"/>
            </w:rPr>
          </w:rPrChange>
        </w:rPr>
        <w:t>aís y el Mercurio Peruano</w:t>
      </w:r>
      <w:ins w:id="257" w:author="Carlos Arrizabalaga Lizarraga" w:date="2020-01-30T15:19:00Z">
        <w:r w:rsidR="00745F82" w:rsidRPr="00745F82">
          <w:rPr>
            <w:rFonts w:ascii="Times New Roman" w:eastAsia="Times New Roman" w:hAnsi="Times New Roman" w:cs="Times New Roman"/>
            <w:color w:val="000000"/>
            <w:rPrChange w:id="258" w:author="Carlos Arrizabalaga Lizarraga" w:date="2020-01-30T15:19:00Z">
              <w:rPr>
                <w:rFonts w:ascii="Times New Roman" w:eastAsia="Times New Roman" w:hAnsi="Times New Roman" w:cs="Times New Roman"/>
                <w:i/>
                <w:color w:val="000000"/>
              </w:rPr>
            </w:rPrChange>
          </w:rPr>
          <w:t>"</w:t>
        </w:r>
      </w:ins>
      <w:r w:rsidRPr="00745F82">
        <w:rPr>
          <w:rFonts w:ascii="Times New Roman" w:eastAsia="Times New Roman" w:hAnsi="Times New Roman" w:cs="Times New Roman"/>
          <w:color w:val="000000"/>
        </w:rPr>
        <w:t xml:space="preserve">. Histórica 29(2): </w:t>
      </w:r>
      <w:ins w:id="259" w:author="Carlos Arrizabalaga Lizarraga" w:date="2020-01-30T15:19:00Z">
        <w:r w:rsidR="00745F82">
          <w:rPr>
            <w:rFonts w:ascii="Times New Roman" w:eastAsia="Times New Roman" w:hAnsi="Times New Roman" w:cs="Times New Roman"/>
            <w:color w:val="000000"/>
          </w:rPr>
          <w:t xml:space="preserve">pp. </w:t>
        </w:r>
      </w:ins>
      <w:r w:rsidRPr="00745F82">
        <w:rPr>
          <w:rFonts w:ascii="Times New Roman" w:eastAsia="Times New Roman" w:hAnsi="Times New Roman" w:cs="Times New Roman"/>
          <w:color w:val="000000"/>
        </w:rPr>
        <w:t>45-66.</w:t>
      </w:r>
    </w:p>
    <w:p w14:paraId="717372F8" w14:textId="77777777" w:rsidR="009D0CF5" w:rsidRPr="00745F82" w:rsidRDefault="00D604D2">
      <w:pPr>
        <w:pBdr>
          <w:top w:val="nil"/>
          <w:left w:val="nil"/>
          <w:bottom w:val="nil"/>
          <w:right w:val="nil"/>
          <w:between w:val="nil"/>
        </w:pBdr>
        <w:spacing w:after="0" w:line="480" w:lineRule="auto"/>
        <w:ind w:left="360"/>
        <w:jc w:val="both"/>
        <w:rPr>
          <w:rFonts w:ascii="Times New Roman" w:eastAsia="Times New Roman" w:hAnsi="Times New Roman" w:cs="Times New Roman"/>
          <w:color w:val="000000"/>
          <w:rPrChange w:id="260" w:author="Carlos Arrizabalaga Lizarraga" w:date="2020-01-30T15:15:00Z">
            <w:rPr>
              <w:rFonts w:ascii="Times New Roman" w:eastAsia="Times New Roman" w:hAnsi="Times New Roman" w:cs="Times New Roman"/>
              <w:b/>
              <w:color w:val="000000"/>
            </w:rPr>
          </w:rPrChange>
        </w:rPr>
        <w:pPrChange w:id="261" w:author="Carlos Arrizabalaga Lizarraga" w:date="2020-01-30T15:15:00Z">
          <w:pPr>
            <w:numPr>
              <w:numId w:val="2"/>
            </w:numPr>
            <w:pBdr>
              <w:top w:val="nil"/>
              <w:left w:val="nil"/>
              <w:bottom w:val="nil"/>
              <w:right w:val="nil"/>
              <w:between w:val="nil"/>
            </w:pBdr>
            <w:spacing w:after="0" w:line="480" w:lineRule="auto"/>
            <w:ind w:left="720" w:hanging="360"/>
            <w:jc w:val="both"/>
          </w:pPr>
        </w:pPrChange>
      </w:pPr>
      <w:proofErr w:type="spellStart"/>
      <w:r w:rsidRPr="00745F82">
        <w:rPr>
          <w:rFonts w:ascii="Times New Roman" w:eastAsia="Times New Roman" w:hAnsi="Times New Roman" w:cs="Times New Roman"/>
          <w:color w:val="000000"/>
        </w:rPr>
        <w:t>Hampe</w:t>
      </w:r>
      <w:proofErr w:type="spellEnd"/>
      <w:r w:rsidRPr="00745F82">
        <w:rPr>
          <w:rFonts w:ascii="Times New Roman" w:eastAsia="Times New Roman" w:hAnsi="Times New Roman" w:cs="Times New Roman"/>
          <w:color w:val="000000"/>
        </w:rPr>
        <w:t xml:space="preserve">, T. (1988). </w:t>
      </w:r>
      <w:ins w:id="262" w:author="Carlos Arrizabalaga Lizarraga" w:date="2020-01-30T15:16: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Change w:id="263" w:author="Carlos Arrizabalaga Lizarraga" w:date="2020-01-30T15:16:00Z">
            <w:rPr>
              <w:rFonts w:ascii="Times New Roman" w:eastAsia="Times New Roman" w:hAnsi="Times New Roman" w:cs="Times New Roman"/>
              <w:b/>
              <w:i/>
              <w:color w:val="000000"/>
            </w:rPr>
          </w:rPrChange>
        </w:rPr>
        <w:t xml:space="preserve">La </w:t>
      </w:r>
      <w:ins w:id="264" w:author="Carlos Arrizabalaga Lizarraga" w:date="2020-01-30T15:16:00Z">
        <w:r w:rsidR="00745F82" w:rsidRPr="00745F82">
          <w:rPr>
            <w:rFonts w:ascii="Times New Roman" w:eastAsia="Times New Roman" w:hAnsi="Times New Roman" w:cs="Times New Roman"/>
            <w:color w:val="000000"/>
            <w:rPrChange w:id="265" w:author="Carlos Arrizabalaga Lizarraga" w:date="2020-01-30T15:16:00Z">
              <w:rPr>
                <w:rFonts w:ascii="Times New Roman" w:eastAsia="Times New Roman" w:hAnsi="Times New Roman" w:cs="Times New Roman"/>
                <w:i/>
                <w:color w:val="000000"/>
              </w:rPr>
            </w:rPrChange>
          </w:rPr>
          <w:t>r</w:t>
        </w:r>
      </w:ins>
      <w:del w:id="266" w:author="Carlos Arrizabalaga Lizarraga" w:date="2020-01-30T15:16:00Z">
        <w:r w:rsidRPr="00745F82" w:rsidDel="00745F82">
          <w:rPr>
            <w:rFonts w:ascii="Times New Roman" w:eastAsia="Times New Roman" w:hAnsi="Times New Roman" w:cs="Times New Roman"/>
            <w:color w:val="000000"/>
            <w:rPrChange w:id="267" w:author="Carlos Arrizabalaga Lizarraga" w:date="2020-01-30T15:16:00Z">
              <w:rPr>
                <w:rFonts w:ascii="Times New Roman" w:eastAsia="Times New Roman" w:hAnsi="Times New Roman" w:cs="Times New Roman"/>
                <w:b/>
                <w:i/>
                <w:color w:val="000000"/>
              </w:rPr>
            </w:rPrChange>
          </w:rPr>
          <w:delText>R</w:delText>
        </w:r>
      </w:del>
      <w:r w:rsidRPr="00745F82">
        <w:rPr>
          <w:rFonts w:ascii="Times New Roman" w:eastAsia="Times New Roman" w:hAnsi="Times New Roman" w:cs="Times New Roman"/>
          <w:color w:val="000000"/>
          <w:rPrChange w:id="268" w:author="Carlos Arrizabalaga Lizarraga" w:date="2020-01-30T15:16:00Z">
            <w:rPr>
              <w:rFonts w:ascii="Times New Roman" w:eastAsia="Times New Roman" w:hAnsi="Times New Roman" w:cs="Times New Roman"/>
              <w:b/>
              <w:i/>
              <w:color w:val="000000"/>
            </w:rPr>
          </w:rPrChange>
        </w:rPr>
        <w:t xml:space="preserve">evolución </w:t>
      </w:r>
      <w:ins w:id="269" w:author="Carlos Arrizabalaga Lizarraga" w:date="2020-01-30T15:16:00Z">
        <w:r w:rsidR="00745F82" w:rsidRPr="00745F82">
          <w:rPr>
            <w:rFonts w:ascii="Times New Roman" w:eastAsia="Times New Roman" w:hAnsi="Times New Roman" w:cs="Times New Roman"/>
            <w:color w:val="000000"/>
            <w:rPrChange w:id="270" w:author="Carlos Arrizabalaga Lizarraga" w:date="2020-01-30T15:16:00Z">
              <w:rPr>
                <w:rFonts w:ascii="Times New Roman" w:eastAsia="Times New Roman" w:hAnsi="Times New Roman" w:cs="Times New Roman"/>
                <w:i/>
                <w:color w:val="000000"/>
              </w:rPr>
            </w:rPrChange>
          </w:rPr>
          <w:t>f</w:t>
        </w:r>
      </w:ins>
      <w:del w:id="271" w:author="Carlos Arrizabalaga Lizarraga" w:date="2020-01-30T15:16:00Z">
        <w:r w:rsidRPr="00745F82" w:rsidDel="00745F82">
          <w:rPr>
            <w:rFonts w:ascii="Times New Roman" w:eastAsia="Times New Roman" w:hAnsi="Times New Roman" w:cs="Times New Roman"/>
            <w:color w:val="000000"/>
            <w:rPrChange w:id="272" w:author="Carlos Arrizabalaga Lizarraga" w:date="2020-01-30T15:16:00Z">
              <w:rPr>
                <w:rFonts w:ascii="Times New Roman" w:eastAsia="Times New Roman" w:hAnsi="Times New Roman" w:cs="Times New Roman"/>
                <w:b/>
                <w:i/>
                <w:color w:val="000000"/>
              </w:rPr>
            </w:rPrChange>
          </w:rPr>
          <w:delText>F</w:delText>
        </w:r>
      </w:del>
      <w:r w:rsidRPr="00745F82">
        <w:rPr>
          <w:rFonts w:ascii="Times New Roman" w:eastAsia="Times New Roman" w:hAnsi="Times New Roman" w:cs="Times New Roman"/>
          <w:color w:val="000000"/>
          <w:rPrChange w:id="273" w:author="Carlos Arrizabalaga Lizarraga" w:date="2020-01-30T15:16:00Z">
            <w:rPr>
              <w:rFonts w:ascii="Times New Roman" w:eastAsia="Times New Roman" w:hAnsi="Times New Roman" w:cs="Times New Roman"/>
              <w:b/>
              <w:i/>
              <w:color w:val="000000"/>
            </w:rPr>
          </w:rPrChange>
        </w:rPr>
        <w:t>rancesa vista por el Mercurio Peruano: cambio político vs. reformismo criollo</w:t>
      </w:r>
      <w:ins w:id="274" w:author="Carlos Arrizabalaga Lizarraga" w:date="2020-01-30T15:16:00Z">
        <w:r w:rsidR="00745F82">
          <w:rPr>
            <w:rFonts w:ascii="Times New Roman" w:eastAsia="Times New Roman" w:hAnsi="Times New Roman" w:cs="Times New Roman"/>
            <w:color w:val="000000"/>
          </w:rPr>
          <w:t>"</w:t>
        </w:r>
      </w:ins>
      <w:del w:id="275" w:author="Carlos Arrizabalaga Lizarraga" w:date="2020-01-30T15:16:00Z">
        <w:r w:rsidRPr="00745F82" w:rsidDel="00745F82">
          <w:rPr>
            <w:rFonts w:ascii="Times New Roman" w:eastAsia="Times New Roman" w:hAnsi="Times New Roman" w:cs="Times New Roman"/>
            <w:color w:val="000000"/>
          </w:rPr>
          <w:delText>.</w:delText>
        </w:r>
      </w:del>
      <w:ins w:id="276" w:author="Carlos Arrizabalaga Lizarraga" w:date="2020-01-30T15:16: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
        <w:t xml:space="preserve"> </w:t>
      </w:r>
      <w:r w:rsidRPr="00745F82">
        <w:rPr>
          <w:rFonts w:ascii="Times New Roman" w:eastAsia="Times New Roman" w:hAnsi="Times New Roman" w:cs="Times New Roman"/>
          <w:i/>
          <w:color w:val="000000"/>
          <w:rPrChange w:id="277" w:author="Carlos Arrizabalaga Lizarraga" w:date="2020-01-30T15:16:00Z">
            <w:rPr>
              <w:rFonts w:ascii="Times New Roman" w:eastAsia="Times New Roman" w:hAnsi="Times New Roman" w:cs="Times New Roman"/>
              <w:color w:val="000000"/>
            </w:rPr>
          </w:rPrChange>
        </w:rPr>
        <w:t>Boletín del Instituto Riva-Agüero</w:t>
      </w:r>
      <w:ins w:id="278" w:author="Carlos Arrizabalaga Lizarraga" w:date="2020-01-30T15:17:00Z">
        <w:r w:rsidR="00745F82">
          <w:rPr>
            <w:rFonts w:ascii="Times New Roman" w:eastAsia="Times New Roman" w:hAnsi="Times New Roman" w:cs="Times New Roman"/>
            <w:i/>
            <w:color w:val="000000"/>
          </w:rPr>
          <w:t>,</w:t>
        </w:r>
      </w:ins>
      <w:r w:rsidRPr="00745F82">
        <w:rPr>
          <w:rFonts w:ascii="Times New Roman" w:eastAsia="Times New Roman" w:hAnsi="Times New Roman" w:cs="Times New Roman"/>
          <w:color w:val="000000"/>
        </w:rPr>
        <w:t xml:space="preserve"> 15</w:t>
      </w:r>
      <w:ins w:id="279" w:author="Carlos Arrizabalaga Lizarraga" w:date="2020-01-30T15:17:00Z">
        <w:r w:rsidR="00745F82">
          <w:rPr>
            <w:rFonts w:ascii="Times New Roman" w:eastAsia="Times New Roman" w:hAnsi="Times New Roman" w:cs="Times New Roman"/>
            <w:color w:val="000000"/>
          </w:rPr>
          <w:t>, pp.</w:t>
        </w:r>
      </w:ins>
      <w:del w:id="280" w:author="Carlos Arrizabalaga Lizarraga" w:date="2020-01-30T15:17:00Z">
        <w:r w:rsidRPr="00745F82" w:rsidDel="00745F82">
          <w:rPr>
            <w:rFonts w:ascii="Times New Roman" w:eastAsia="Times New Roman" w:hAnsi="Times New Roman" w:cs="Times New Roman"/>
            <w:color w:val="000000"/>
          </w:rPr>
          <w:delText>:</w:delText>
        </w:r>
      </w:del>
      <w:r w:rsidRPr="00745F82">
        <w:rPr>
          <w:rFonts w:ascii="Times New Roman" w:eastAsia="Times New Roman" w:hAnsi="Times New Roman" w:cs="Times New Roman"/>
          <w:color w:val="000000"/>
        </w:rPr>
        <w:t xml:space="preserve"> 163-178.</w:t>
      </w:r>
    </w:p>
    <w:p w14:paraId="750E99D7" w14:textId="77777777" w:rsidR="007B2D7F" w:rsidRPr="00745F82" w:rsidRDefault="007B2D7F">
      <w:pPr>
        <w:pBdr>
          <w:top w:val="nil"/>
          <w:left w:val="nil"/>
          <w:bottom w:val="nil"/>
          <w:right w:val="nil"/>
          <w:between w:val="nil"/>
        </w:pBdr>
        <w:spacing w:after="0" w:line="480" w:lineRule="auto"/>
        <w:ind w:left="360"/>
        <w:jc w:val="both"/>
        <w:rPr>
          <w:rFonts w:ascii="Times New Roman" w:eastAsia="Times New Roman" w:hAnsi="Times New Roman" w:cs="Times New Roman"/>
          <w:color w:val="000000"/>
          <w:rPrChange w:id="281" w:author="Carlos Arrizabalaga Lizarraga" w:date="2020-01-30T15:15:00Z">
            <w:rPr>
              <w:rFonts w:ascii="Times New Roman" w:eastAsia="Times New Roman" w:hAnsi="Times New Roman" w:cs="Times New Roman"/>
              <w:b/>
              <w:color w:val="000000"/>
            </w:rPr>
          </w:rPrChange>
        </w:rPr>
        <w:pPrChange w:id="282" w:author="Carlos Arrizabalaga Lizarraga" w:date="2020-01-30T15:15:00Z">
          <w:pPr>
            <w:numPr>
              <w:numId w:val="2"/>
            </w:numPr>
            <w:pBdr>
              <w:top w:val="nil"/>
              <w:left w:val="nil"/>
              <w:bottom w:val="nil"/>
              <w:right w:val="nil"/>
              <w:between w:val="nil"/>
            </w:pBdr>
            <w:spacing w:after="0" w:line="480" w:lineRule="auto"/>
            <w:ind w:left="720" w:hanging="360"/>
            <w:jc w:val="both"/>
          </w:pPr>
        </w:pPrChange>
      </w:pPr>
      <w:r w:rsidRPr="00745F82">
        <w:rPr>
          <w:rFonts w:ascii="Times New Roman" w:eastAsia="Times New Roman" w:hAnsi="Times New Roman" w:cs="Times New Roman"/>
          <w:color w:val="000000"/>
        </w:rPr>
        <w:t>Planas, P. (1994)</w:t>
      </w:r>
      <w:ins w:id="283" w:author="Carlos Arrizabalaga Lizarraga" w:date="2020-01-30T15:17: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
        <w:t xml:space="preserve"> </w:t>
      </w:r>
      <w:r w:rsidRPr="00745F82">
        <w:rPr>
          <w:rFonts w:ascii="Times New Roman" w:eastAsia="Times New Roman" w:hAnsi="Times New Roman" w:cs="Times New Roman"/>
          <w:i/>
          <w:color w:val="000000"/>
          <w:rPrChange w:id="284" w:author="Carlos Arrizabalaga Lizarraga" w:date="2020-01-30T15:15:00Z">
            <w:rPr>
              <w:rFonts w:ascii="Times New Roman" w:eastAsia="Times New Roman" w:hAnsi="Times New Roman" w:cs="Times New Roman"/>
              <w:b/>
              <w:i/>
              <w:color w:val="000000"/>
            </w:rPr>
          </w:rPrChange>
        </w:rPr>
        <w:t>El 900. Balance y recuperación.</w:t>
      </w:r>
      <w:ins w:id="285" w:author="Carlos Arrizabalaga Lizarraga" w:date="2020-01-30T15:17:00Z">
        <w:r w:rsidR="00745F82">
          <w:rPr>
            <w:rFonts w:ascii="Times New Roman" w:eastAsia="Times New Roman" w:hAnsi="Times New Roman" w:cs="Times New Roman"/>
            <w:i/>
            <w:color w:val="000000"/>
          </w:rPr>
          <w:t xml:space="preserve"> </w:t>
        </w:r>
        <w:r w:rsidR="00745F82">
          <w:rPr>
            <w:rFonts w:ascii="Times New Roman" w:eastAsia="Times New Roman" w:hAnsi="Times New Roman" w:cs="Times New Roman"/>
            <w:color w:val="000000"/>
          </w:rPr>
          <w:t>Lima:</w:t>
        </w:r>
      </w:ins>
      <w:r w:rsidRPr="00745F82">
        <w:rPr>
          <w:rFonts w:ascii="Times New Roman" w:eastAsia="Times New Roman" w:hAnsi="Times New Roman" w:cs="Times New Roman"/>
          <w:i/>
          <w:color w:val="000000"/>
          <w:rPrChange w:id="286" w:author="Carlos Arrizabalaga Lizarraga" w:date="2020-01-30T15:15:00Z">
            <w:rPr>
              <w:rFonts w:ascii="Times New Roman" w:eastAsia="Times New Roman" w:hAnsi="Times New Roman" w:cs="Times New Roman"/>
              <w:b/>
              <w:i/>
              <w:color w:val="000000"/>
            </w:rPr>
          </w:rPrChange>
        </w:rPr>
        <w:t xml:space="preserve"> </w:t>
      </w:r>
      <w:r w:rsidRPr="00745F82">
        <w:rPr>
          <w:rFonts w:ascii="Times New Roman" w:eastAsia="Times New Roman" w:hAnsi="Times New Roman" w:cs="Times New Roman"/>
          <w:color w:val="000000"/>
        </w:rPr>
        <w:t>CITDEC</w:t>
      </w:r>
    </w:p>
    <w:p w14:paraId="4C30C6B7" w14:textId="77777777" w:rsidR="009D0CF5" w:rsidRPr="00745F82" w:rsidRDefault="00D604D2">
      <w:pPr>
        <w:pBdr>
          <w:top w:val="nil"/>
          <w:left w:val="nil"/>
          <w:bottom w:val="nil"/>
          <w:right w:val="nil"/>
          <w:between w:val="nil"/>
        </w:pBdr>
        <w:spacing w:line="480" w:lineRule="auto"/>
        <w:ind w:left="360"/>
        <w:jc w:val="both"/>
        <w:rPr>
          <w:rFonts w:ascii="Times New Roman" w:eastAsia="Times New Roman" w:hAnsi="Times New Roman" w:cs="Times New Roman"/>
          <w:color w:val="000000"/>
          <w:rPrChange w:id="287" w:author="Carlos Arrizabalaga Lizarraga" w:date="2020-01-30T15:15:00Z">
            <w:rPr>
              <w:rFonts w:ascii="Times New Roman" w:eastAsia="Times New Roman" w:hAnsi="Times New Roman" w:cs="Times New Roman"/>
              <w:b/>
              <w:color w:val="000000"/>
            </w:rPr>
          </w:rPrChange>
        </w:rPr>
        <w:pPrChange w:id="288" w:author="Carlos Arrizabalaga Lizarraga" w:date="2020-01-30T15:15:00Z">
          <w:pPr>
            <w:numPr>
              <w:numId w:val="2"/>
            </w:numPr>
            <w:pBdr>
              <w:top w:val="nil"/>
              <w:left w:val="nil"/>
              <w:bottom w:val="nil"/>
              <w:right w:val="nil"/>
              <w:between w:val="nil"/>
            </w:pBdr>
            <w:spacing w:line="480" w:lineRule="auto"/>
            <w:ind w:left="720" w:hanging="360"/>
            <w:jc w:val="both"/>
          </w:pPr>
        </w:pPrChange>
      </w:pPr>
      <w:r w:rsidRPr="00745F82">
        <w:rPr>
          <w:rFonts w:ascii="Times New Roman" w:eastAsia="Times New Roman" w:hAnsi="Times New Roman" w:cs="Times New Roman"/>
          <w:color w:val="000000"/>
        </w:rPr>
        <w:t xml:space="preserve">Rodríguez, M. (2003). </w:t>
      </w:r>
      <w:ins w:id="289" w:author="Carlos Arrizabalaga Lizarraga" w:date="2020-01-30T15:18: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Change w:id="290" w:author="Carlos Arrizabalaga Lizarraga" w:date="2020-01-30T15:18:00Z">
            <w:rPr>
              <w:rFonts w:ascii="Times New Roman" w:eastAsia="Times New Roman" w:hAnsi="Times New Roman" w:cs="Times New Roman"/>
              <w:b/>
              <w:i/>
              <w:color w:val="000000"/>
            </w:rPr>
          </w:rPrChange>
        </w:rPr>
        <w:t xml:space="preserve">El criollismo limeño y la idea de Nación en el Perú </w:t>
      </w:r>
      <w:proofErr w:type="spellStart"/>
      <w:r w:rsidRPr="00745F82">
        <w:rPr>
          <w:rFonts w:ascii="Times New Roman" w:eastAsia="Times New Roman" w:hAnsi="Times New Roman" w:cs="Times New Roman"/>
          <w:color w:val="000000"/>
          <w:rPrChange w:id="291" w:author="Carlos Arrizabalaga Lizarraga" w:date="2020-01-30T15:18:00Z">
            <w:rPr>
              <w:rFonts w:ascii="Times New Roman" w:eastAsia="Times New Roman" w:hAnsi="Times New Roman" w:cs="Times New Roman"/>
              <w:b/>
              <w:i/>
              <w:color w:val="000000"/>
            </w:rPr>
          </w:rPrChange>
        </w:rPr>
        <w:t>tardocolonial</w:t>
      </w:r>
      <w:proofErr w:type="spellEnd"/>
      <w:ins w:id="292" w:author="Carlos Arrizabalaga Lizarraga" w:date="2020-01-30T15:18:00Z">
        <w:r w:rsidR="00745F82">
          <w:rPr>
            <w:rFonts w:ascii="Times New Roman" w:eastAsia="Times New Roman" w:hAnsi="Times New Roman" w:cs="Times New Roman"/>
            <w:color w:val="000000"/>
          </w:rPr>
          <w:t>"</w:t>
        </w:r>
      </w:ins>
      <w:del w:id="293" w:author="Carlos Arrizabalaga Lizarraga" w:date="2020-01-30T15:18:00Z">
        <w:r w:rsidRPr="00745F82" w:rsidDel="00745F82">
          <w:rPr>
            <w:rFonts w:ascii="Times New Roman" w:eastAsia="Times New Roman" w:hAnsi="Times New Roman" w:cs="Times New Roman"/>
            <w:color w:val="000000"/>
          </w:rPr>
          <w:delText>.</w:delText>
        </w:r>
      </w:del>
      <w:ins w:id="294" w:author="Carlos Arrizabalaga Lizarraga" w:date="2020-01-30T15:18: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
        <w:t xml:space="preserve"> </w:t>
      </w:r>
      <w:r w:rsidRPr="00745F82">
        <w:rPr>
          <w:rFonts w:ascii="Times New Roman" w:eastAsia="Times New Roman" w:hAnsi="Times New Roman" w:cs="Times New Roman"/>
          <w:i/>
          <w:color w:val="000000"/>
          <w:rPrChange w:id="295" w:author="Carlos Arrizabalaga Lizarraga" w:date="2020-01-30T15:18:00Z">
            <w:rPr>
              <w:rFonts w:ascii="Times New Roman" w:eastAsia="Times New Roman" w:hAnsi="Times New Roman" w:cs="Times New Roman"/>
              <w:color w:val="000000"/>
            </w:rPr>
          </w:rPrChange>
        </w:rPr>
        <w:t>Araucaria</w:t>
      </w:r>
      <w:r w:rsidRPr="00745F82">
        <w:rPr>
          <w:rFonts w:ascii="Times New Roman" w:eastAsia="Times New Roman" w:hAnsi="Times New Roman" w:cs="Times New Roman"/>
          <w:color w:val="000000"/>
        </w:rPr>
        <w:t xml:space="preserve">, </w:t>
      </w:r>
      <w:del w:id="296" w:author="Carlos Arrizabalaga Lizarraga" w:date="2020-01-30T15:18:00Z">
        <w:r w:rsidRPr="00745F82" w:rsidDel="00745F82">
          <w:rPr>
            <w:rFonts w:ascii="Times New Roman" w:eastAsia="Times New Roman" w:hAnsi="Times New Roman" w:cs="Times New Roman"/>
            <w:color w:val="000000"/>
          </w:rPr>
          <w:delText>Nro.</w:delText>
        </w:r>
      </w:del>
      <w:r w:rsidRPr="00745F82">
        <w:rPr>
          <w:rFonts w:ascii="Times New Roman" w:eastAsia="Times New Roman" w:hAnsi="Times New Roman" w:cs="Times New Roman"/>
          <w:color w:val="000000"/>
        </w:rPr>
        <w:t xml:space="preserve">9, </w:t>
      </w:r>
      <w:ins w:id="297" w:author="Carlos Arrizabalaga Lizarraga" w:date="2020-01-30T15:18:00Z">
        <w:r w:rsidR="00745F82">
          <w:rPr>
            <w:rFonts w:ascii="Times New Roman" w:eastAsia="Times New Roman" w:hAnsi="Times New Roman" w:cs="Times New Roman"/>
            <w:color w:val="000000"/>
          </w:rPr>
          <w:t>p</w:t>
        </w:r>
      </w:ins>
      <w:r w:rsidRPr="00745F82">
        <w:rPr>
          <w:rFonts w:ascii="Times New Roman" w:eastAsia="Times New Roman" w:hAnsi="Times New Roman" w:cs="Times New Roman"/>
          <w:color w:val="000000"/>
        </w:rPr>
        <w:t>p. 139-162.</w:t>
      </w:r>
    </w:p>
    <w:p w14:paraId="06442CD5" w14:textId="77777777" w:rsidR="006F4638" w:rsidRPr="00745F82" w:rsidRDefault="00DF44B0">
      <w:pPr>
        <w:pBdr>
          <w:top w:val="nil"/>
          <w:left w:val="nil"/>
          <w:bottom w:val="nil"/>
          <w:right w:val="nil"/>
          <w:between w:val="nil"/>
        </w:pBdr>
        <w:spacing w:line="480" w:lineRule="auto"/>
        <w:ind w:left="360"/>
        <w:jc w:val="both"/>
        <w:rPr>
          <w:rFonts w:ascii="Times New Roman" w:eastAsia="Times New Roman" w:hAnsi="Times New Roman" w:cs="Times New Roman"/>
          <w:color w:val="000000"/>
        </w:rPr>
        <w:pPrChange w:id="298" w:author="Carlos Arrizabalaga Lizarraga" w:date="2020-01-30T15:15:00Z">
          <w:pPr>
            <w:numPr>
              <w:numId w:val="2"/>
            </w:numPr>
            <w:pBdr>
              <w:top w:val="nil"/>
              <w:left w:val="nil"/>
              <w:bottom w:val="nil"/>
              <w:right w:val="nil"/>
              <w:between w:val="nil"/>
            </w:pBdr>
            <w:spacing w:line="480" w:lineRule="auto"/>
            <w:ind w:left="720" w:hanging="360"/>
            <w:jc w:val="both"/>
          </w:pPr>
        </w:pPrChange>
      </w:pPr>
      <w:r w:rsidRPr="00745F82">
        <w:rPr>
          <w:rFonts w:ascii="Times New Roman" w:eastAsia="Times New Roman" w:hAnsi="Times New Roman" w:cs="Times New Roman"/>
          <w:color w:val="000000"/>
        </w:rPr>
        <w:t xml:space="preserve">Salazar </w:t>
      </w:r>
      <w:proofErr w:type="spellStart"/>
      <w:r w:rsidRPr="00745F82">
        <w:rPr>
          <w:rFonts w:ascii="Times New Roman" w:eastAsia="Times New Roman" w:hAnsi="Times New Roman" w:cs="Times New Roman"/>
          <w:color w:val="000000"/>
        </w:rPr>
        <w:t>Bondy</w:t>
      </w:r>
      <w:proofErr w:type="spellEnd"/>
      <w:r w:rsidRPr="00745F82">
        <w:rPr>
          <w:rFonts w:ascii="Times New Roman" w:eastAsia="Times New Roman" w:hAnsi="Times New Roman" w:cs="Times New Roman"/>
          <w:color w:val="000000"/>
        </w:rPr>
        <w:t>, A. (1965)</w:t>
      </w:r>
      <w:ins w:id="299" w:author="Carlos Arrizabalaga Lizarraga" w:date="2020-01-30T15:19:00Z">
        <w:r w:rsidR="00745F82">
          <w:rPr>
            <w:rFonts w:ascii="Times New Roman" w:eastAsia="Times New Roman" w:hAnsi="Times New Roman" w:cs="Times New Roman"/>
            <w:color w:val="000000"/>
          </w:rPr>
          <w:t>.</w:t>
        </w:r>
      </w:ins>
      <w:r w:rsidRPr="00745F82">
        <w:rPr>
          <w:rFonts w:ascii="Times New Roman" w:eastAsia="Times New Roman" w:hAnsi="Times New Roman" w:cs="Times New Roman"/>
          <w:color w:val="000000"/>
        </w:rPr>
        <w:t xml:space="preserve"> </w:t>
      </w:r>
      <w:r w:rsidRPr="00745F82">
        <w:rPr>
          <w:rFonts w:ascii="Times New Roman" w:eastAsia="Times New Roman" w:hAnsi="Times New Roman" w:cs="Times New Roman"/>
          <w:i/>
          <w:color w:val="000000"/>
          <w:rPrChange w:id="300" w:author="Carlos Arrizabalaga Lizarraga" w:date="2020-01-30T15:15:00Z">
            <w:rPr>
              <w:rFonts w:ascii="Times New Roman" w:eastAsia="Times New Roman" w:hAnsi="Times New Roman" w:cs="Times New Roman"/>
              <w:b/>
              <w:i/>
              <w:color w:val="000000"/>
            </w:rPr>
          </w:rPrChange>
        </w:rPr>
        <w:t>Historia de las ideas en el Perú contemporáneo</w:t>
      </w:r>
      <w:r w:rsidRPr="00745F82">
        <w:rPr>
          <w:rFonts w:ascii="Times New Roman" w:eastAsia="Times New Roman" w:hAnsi="Times New Roman" w:cs="Times New Roman"/>
          <w:color w:val="000000"/>
          <w:rPrChange w:id="301" w:author="Carlos Arrizabalaga Lizarraga" w:date="2020-01-30T15:15:00Z">
            <w:rPr>
              <w:rFonts w:ascii="Times New Roman" w:eastAsia="Times New Roman" w:hAnsi="Times New Roman" w:cs="Times New Roman"/>
              <w:b/>
              <w:color w:val="000000"/>
            </w:rPr>
          </w:rPrChange>
        </w:rPr>
        <w:t>.</w:t>
      </w:r>
      <w:ins w:id="302" w:author="Carlos Arrizabalaga Lizarraga" w:date="2020-01-30T15:18:00Z">
        <w:r w:rsidR="00745F82">
          <w:rPr>
            <w:rFonts w:ascii="Times New Roman" w:eastAsia="Times New Roman" w:hAnsi="Times New Roman" w:cs="Times New Roman"/>
            <w:color w:val="000000"/>
          </w:rPr>
          <w:t xml:space="preserve"> Lima:</w:t>
        </w:r>
      </w:ins>
      <w:r w:rsidRPr="00745F82">
        <w:rPr>
          <w:rFonts w:ascii="Times New Roman" w:eastAsia="Times New Roman" w:hAnsi="Times New Roman" w:cs="Times New Roman"/>
          <w:color w:val="000000"/>
          <w:rPrChange w:id="303" w:author="Carlos Arrizabalaga Lizarraga" w:date="2020-01-30T15:15:00Z">
            <w:rPr>
              <w:rFonts w:ascii="Times New Roman" w:eastAsia="Times New Roman" w:hAnsi="Times New Roman" w:cs="Times New Roman"/>
              <w:b/>
              <w:color w:val="000000"/>
            </w:rPr>
          </w:rPrChange>
        </w:rPr>
        <w:t xml:space="preserve"> </w:t>
      </w:r>
      <w:r w:rsidRPr="00745F82">
        <w:rPr>
          <w:rFonts w:ascii="Times New Roman" w:eastAsia="Times New Roman" w:hAnsi="Times New Roman" w:cs="Times New Roman"/>
          <w:color w:val="000000"/>
        </w:rPr>
        <w:t>Francisco Moncloa</w:t>
      </w:r>
      <w:del w:id="304" w:author="Carlos Arrizabalaga Lizarraga" w:date="2020-01-30T15:18:00Z">
        <w:r w:rsidRPr="00745F82" w:rsidDel="00745F82">
          <w:rPr>
            <w:rFonts w:ascii="Times New Roman" w:eastAsia="Times New Roman" w:hAnsi="Times New Roman" w:cs="Times New Roman"/>
            <w:color w:val="000000"/>
          </w:rPr>
          <w:delText xml:space="preserve"> Edit</w:delText>
        </w:r>
      </w:del>
      <w:del w:id="305" w:author="Carlos Arrizabalaga Lizarraga" w:date="2020-01-30T15:17:00Z">
        <w:r w:rsidRPr="00745F82" w:rsidDel="00745F82">
          <w:rPr>
            <w:rFonts w:ascii="Times New Roman" w:eastAsia="Times New Roman" w:hAnsi="Times New Roman" w:cs="Times New Roman"/>
            <w:color w:val="000000"/>
          </w:rPr>
          <w:delText>ores S.A</w:delText>
        </w:r>
      </w:del>
      <w:r w:rsidRPr="00745F82">
        <w:rPr>
          <w:rFonts w:ascii="Times New Roman" w:eastAsia="Times New Roman" w:hAnsi="Times New Roman" w:cs="Times New Roman"/>
          <w:color w:val="000000"/>
        </w:rPr>
        <w:t>.</w:t>
      </w:r>
    </w:p>
    <w:sectPr w:rsidR="006F4638" w:rsidRPr="00745F82">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arlos Arrizabalaga Lizarraga" w:date="2020-01-30T11:43:00Z" w:initials="CAL">
    <w:p w14:paraId="6C28FCED" w14:textId="77777777" w:rsidR="000E706A" w:rsidRDefault="000E706A">
      <w:pPr>
        <w:pStyle w:val="Textocomentario"/>
      </w:pPr>
      <w:r>
        <w:rPr>
          <w:rStyle w:val="Refdecomentario"/>
        </w:rPr>
        <w:annotationRef/>
      </w:r>
      <w:r w:rsidR="008A7645">
        <w:t xml:space="preserve">TAL VEZ SE PODRÍA SIMPLIFICAR UN POCO: </w:t>
      </w:r>
      <w:r w:rsidR="008A7645" w:rsidRPr="004837ED">
        <w:rPr>
          <w:rFonts w:ascii="Times New Roman" w:eastAsia="Times New Roman" w:hAnsi="Times New Roman" w:cs="Times New Roman"/>
          <w:b/>
          <w:u w:val="single"/>
        </w:rPr>
        <w:t>PATRIOTISMO Y NACIÓN EN EL PROYECTO ILUSTRADO DEL PRIMER MERCURIO PERUANO</w:t>
      </w:r>
      <w:r w:rsidR="008A7645">
        <w:rPr>
          <w:rFonts w:ascii="Times New Roman" w:eastAsia="Times New Roman" w:hAnsi="Times New Roman" w:cs="Times New Roman"/>
          <w:b/>
          <w:u w:val="single"/>
        </w:rPr>
        <w:t xml:space="preserve"> Y SU INFLUENCIA EN EL 900</w:t>
      </w:r>
    </w:p>
  </w:comment>
  <w:comment w:id="10" w:author="Carlos Arrizabalaga Lizarraga" w:date="2020-01-30T11:53:00Z" w:initials="CAL">
    <w:p w14:paraId="7B7BEE3E" w14:textId="77777777" w:rsidR="008A7645" w:rsidRDefault="008A7645">
      <w:pPr>
        <w:pStyle w:val="Textocomentario"/>
      </w:pPr>
      <w:r>
        <w:rPr>
          <w:rStyle w:val="Refdecomentario"/>
        </w:rPr>
        <w:annotationRef/>
      </w:r>
      <w:r>
        <w:t>ABAJO DICE ARTÍCULO Y PROPONE OTRA IDEA. TAL VEZ SE PUEDEN UNIR LAS DOS IDEAS EN UN SOLO PÁRRAFO</w:t>
      </w:r>
    </w:p>
  </w:comment>
  <w:comment w:id="13" w:author="Carlos Arrizabalaga Lizarraga" w:date="2020-01-30T11:55:00Z" w:initials="CAL">
    <w:p w14:paraId="5C6FB689" w14:textId="77777777" w:rsidR="008A7645" w:rsidRDefault="008A7645">
      <w:pPr>
        <w:pStyle w:val="Textocomentario"/>
      </w:pPr>
      <w:r>
        <w:rPr>
          <w:rStyle w:val="Refdecomentario"/>
        </w:rPr>
        <w:annotationRef/>
      </w:r>
      <w:r>
        <w:t>TAL VEZ PARA NO REPETIR PODRÍA DECIR: "evolución de su pensamiento, en una corriente que..."</w:t>
      </w:r>
    </w:p>
  </w:comment>
  <w:comment w:id="16" w:author="Carlos Arrizabalaga Lizarraga" w:date="2020-01-30T11:57:00Z" w:initials="CAL">
    <w:p w14:paraId="44BA82E8" w14:textId="77777777" w:rsidR="008A7645" w:rsidRDefault="008A7645">
      <w:pPr>
        <w:pStyle w:val="Textocomentario"/>
      </w:pPr>
      <w:r>
        <w:rPr>
          <w:rStyle w:val="Refdecomentario"/>
        </w:rPr>
        <w:annotationRef/>
      </w:r>
      <w:r>
        <w:t>tal vez decir: "es elocuente el deseo de replicar..."</w:t>
      </w:r>
    </w:p>
  </w:comment>
  <w:comment w:id="17" w:author="Carlos Arrizabalaga Lizarraga" w:date="2020-01-30T11:58:00Z" w:initials="CAL">
    <w:p w14:paraId="423CCFA7" w14:textId="77777777" w:rsidR="008A7645" w:rsidRDefault="008A7645">
      <w:pPr>
        <w:pStyle w:val="Textocomentario"/>
      </w:pPr>
      <w:r>
        <w:rPr>
          <w:rStyle w:val="Refdecomentario"/>
        </w:rPr>
        <w:annotationRef/>
      </w:r>
      <w:r>
        <w:t>repite</w:t>
      </w:r>
    </w:p>
  </w:comment>
  <w:comment w:id="18" w:author="Carlos Arrizabalaga Lizarraga" w:date="2020-01-30T11:58:00Z" w:initials="CAL">
    <w:p w14:paraId="31F71D8C" w14:textId="77777777" w:rsidR="008A7645" w:rsidRDefault="008A7645">
      <w:pPr>
        <w:pStyle w:val="Textocomentario"/>
      </w:pPr>
      <w:r>
        <w:rPr>
          <w:rStyle w:val="Refdecomentario"/>
        </w:rPr>
        <w:annotationRef/>
      </w:r>
      <w:r>
        <w:t>tal vez mejor: "el carácter orientador"</w:t>
      </w:r>
    </w:p>
  </w:comment>
  <w:comment w:id="52" w:author="Carlos Arrizabalaga Lizarraga" w:date="2020-01-30T12:10:00Z" w:initials="CAL">
    <w:p w14:paraId="70356291" w14:textId="77777777" w:rsidR="00624062" w:rsidRDefault="00624062">
      <w:pPr>
        <w:pStyle w:val="Textocomentario"/>
      </w:pPr>
      <w:r>
        <w:rPr>
          <w:rStyle w:val="Refdecomentario"/>
        </w:rPr>
        <w:annotationRef/>
      </w:r>
      <w:r>
        <w:t>Hay una tesis de Rosa Zeta: el pensamiento ilustrado en el mercurio peruano (Udep, 2000).</w:t>
      </w:r>
    </w:p>
  </w:comment>
  <w:comment w:id="76" w:author="Carlos Arrizabalaga Lizarraga" w:date="2020-01-30T12:18:00Z" w:initials="CAL">
    <w:p w14:paraId="4B13454B" w14:textId="77777777" w:rsidR="00BC73B5" w:rsidRDefault="00BC73B5">
      <w:pPr>
        <w:pStyle w:val="Textocomentario"/>
      </w:pPr>
      <w:r>
        <w:rPr>
          <w:rStyle w:val="Refdecomentario"/>
        </w:rPr>
        <w:annotationRef/>
      </w:r>
      <w:r>
        <w:t>redundante</w:t>
      </w:r>
    </w:p>
  </w:comment>
  <w:comment w:id="88" w:author="Carlos Arrizabalaga Lizarraga" w:date="2020-01-30T12:16:00Z" w:initials="CAL">
    <w:p w14:paraId="3D562863" w14:textId="77777777" w:rsidR="00BC73B5" w:rsidRPr="00E028A6" w:rsidRDefault="00BC73B5" w:rsidP="00BC73B5">
      <w:r>
        <w:rPr>
          <w:rStyle w:val="Refdecomentario"/>
        </w:rPr>
        <w:annotationRef/>
      </w:r>
      <w:r>
        <w:t xml:space="preserve">Sobre definiciones recomiendo los trabajos reunidos en </w:t>
      </w:r>
      <w:r w:rsidRPr="00E028A6">
        <w:t xml:space="preserve">Cristóbal </w:t>
      </w:r>
      <w:proofErr w:type="spellStart"/>
      <w:r w:rsidRPr="00E028A6">
        <w:t>Aljovin</w:t>
      </w:r>
      <w:proofErr w:type="spellEnd"/>
      <w:r w:rsidRPr="00E028A6">
        <w:t xml:space="preserve"> de Losada y Marcel Velázquez Castro (</w:t>
      </w:r>
      <w:proofErr w:type="spellStart"/>
      <w:r w:rsidRPr="00E028A6">
        <w:t>comp.</w:t>
      </w:r>
      <w:proofErr w:type="spellEnd"/>
      <w:r w:rsidRPr="00E028A6">
        <w:t xml:space="preserve">), </w:t>
      </w:r>
      <w:r w:rsidRPr="00E028A6">
        <w:rPr>
          <w:i/>
        </w:rPr>
        <w:t xml:space="preserve">Las voces de la modernidad. Perú, 1750-1870. Lenguajes de la Independencia y la República. </w:t>
      </w:r>
      <w:r w:rsidRPr="00E028A6">
        <w:t>Lima, Fondo Editorial del Congreso del Perú, 2017, 454 p.</w:t>
      </w:r>
    </w:p>
    <w:p w14:paraId="2D582526" w14:textId="77777777" w:rsidR="00BC73B5" w:rsidRDefault="00BC73B5" w:rsidP="00BC73B5">
      <w:pPr>
        <w:pStyle w:val="Textocomentario"/>
      </w:pPr>
    </w:p>
  </w:comment>
  <w:comment w:id="101" w:author="Carlos Arrizabalaga Lizarraga" w:date="2020-01-30T12:19:00Z" w:initials="CAL">
    <w:p w14:paraId="2995EBB6" w14:textId="77777777" w:rsidR="00BC73B5" w:rsidRDefault="00BC73B5">
      <w:pPr>
        <w:pStyle w:val="Textocomentario"/>
      </w:pPr>
      <w:r>
        <w:rPr>
          <w:rStyle w:val="Refdecomentario"/>
        </w:rPr>
        <w:annotationRef/>
      </w:r>
      <w:proofErr w:type="spellStart"/>
      <w:r>
        <w:t>REomiendo</w:t>
      </w:r>
      <w:proofErr w:type="spellEnd"/>
      <w:r>
        <w:t xml:space="preserve"> consultar Jorge Basadre, “Historia de la idea de ‘Patria’ en la emancipación del Perú”, en </w:t>
      </w:r>
      <w:r>
        <w:rPr>
          <w:i/>
        </w:rPr>
        <w:t>Mercurio Peruano,</w:t>
      </w:r>
      <w:r w:rsidRPr="000C731F">
        <w:t xml:space="preserve"> Año 29, vol. 35, n. 330</w:t>
      </w:r>
      <w:r>
        <w:t>, pp. 645-683.</w:t>
      </w:r>
    </w:p>
  </w:comment>
  <w:comment w:id="140" w:author="Carlos Arrizabalaga Lizarraga" w:date="2020-01-30T13:10:00Z" w:initials="CAL">
    <w:p w14:paraId="778074D6" w14:textId="77777777" w:rsidR="00C91ECF" w:rsidRDefault="00C91ECF">
      <w:pPr>
        <w:pStyle w:val="Textocomentario"/>
      </w:pPr>
      <w:r>
        <w:rPr>
          <w:rStyle w:val="Refdecomentario"/>
        </w:rPr>
        <w:annotationRef/>
      </w:r>
      <w:r>
        <w:t>noticias, relaciones</w:t>
      </w:r>
    </w:p>
  </w:comment>
  <w:comment w:id="141" w:author="Carlos Arrizabalaga Lizarraga" w:date="2020-01-30T14:24:00Z" w:initials="CAL">
    <w:p w14:paraId="160F4023" w14:textId="77777777" w:rsidR="001D4761" w:rsidRDefault="001D4761">
      <w:pPr>
        <w:pStyle w:val="Textocomentario"/>
      </w:pPr>
      <w:r>
        <w:rPr>
          <w:rStyle w:val="Refdecomentario"/>
        </w:rPr>
        <w:annotationRef/>
      </w:r>
      <w:r>
        <w:t>Me parece que la delimitación ya estaba clara salvo en casos de conflicto con Portugal, más bien había que ver cómo hacer más eficiente la producción como aprovechar más los recursos...</w:t>
      </w:r>
    </w:p>
  </w:comment>
  <w:comment w:id="143" w:author="Carlos Arrizabalaga Lizarraga" w:date="2020-01-30T14:28:00Z" w:initials="CAL">
    <w:p w14:paraId="621C4512" w14:textId="77777777" w:rsidR="001D4761" w:rsidRDefault="001D4761">
      <w:pPr>
        <w:pStyle w:val="Textocomentario"/>
      </w:pPr>
      <w:r>
        <w:rPr>
          <w:rStyle w:val="Refdecomentario"/>
        </w:rPr>
        <w:annotationRef/>
      </w:r>
      <w:r>
        <w:t>ya se ha hecho en el libro mencionado</w:t>
      </w:r>
    </w:p>
  </w:comment>
  <w:comment w:id="155" w:author="Carlos Arrizabalaga Lizarraga" w:date="2020-01-30T14:32:00Z" w:initials="CAL">
    <w:p w14:paraId="7192B2E1" w14:textId="77777777" w:rsidR="001D4761" w:rsidRDefault="001D4761">
      <w:pPr>
        <w:pStyle w:val="Textocomentario"/>
      </w:pPr>
      <w:r>
        <w:rPr>
          <w:rStyle w:val="Refdecomentario"/>
        </w:rPr>
        <w:annotationRef/>
      </w:r>
      <w:r>
        <w:t>Tal vez sería bueno poner en nota una breve referencia de este personaje</w:t>
      </w:r>
    </w:p>
  </w:comment>
  <w:comment w:id="161" w:author="Carlos Arrizabalaga Lizarraga" w:date="2020-01-30T14:31:00Z" w:initials="CAL">
    <w:p w14:paraId="23E55ECC" w14:textId="77777777" w:rsidR="001D4761" w:rsidRDefault="001D4761">
      <w:pPr>
        <w:pStyle w:val="Textocomentario"/>
      </w:pPr>
      <w:r>
        <w:rPr>
          <w:rStyle w:val="Refdecomentario"/>
        </w:rPr>
        <w:annotationRef/>
      </w:r>
      <w:r>
        <w:t>acogían, compartían, defendían</w:t>
      </w:r>
    </w:p>
  </w:comment>
  <w:comment w:id="164" w:author="Carlos Arrizabalaga Lizarraga" w:date="2020-01-30T14:33:00Z" w:initials="CAL">
    <w:p w14:paraId="317271BB" w14:textId="77777777" w:rsidR="001D4761" w:rsidRDefault="001D4761">
      <w:pPr>
        <w:pStyle w:val="Textocomentario"/>
      </w:pPr>
      <w:r>
        <w:rPr>
          <w:rStyle w:val="Refdecomentario"/>
        </w:rPr>
        <w:annotationRef/>
      </w:r>
      <w:r>
        <w:t>No entiendo se publicó todavía en 1930-1931 y luego a partir de 1939</w:t>
      </w:r>
    </w:p>
  </w:comment>
  <w:comment w:id="181" w:author="Carlos Arrizabalaga Lizarraga" w:date="2020-01-30T14:37:00Z" w:initials="CAL">
    <w:p w14:paraId="0E81E090" w14:textId="77777777" w:rsidR="003C7968" w:rsidRDefault="003C7968">
      <w:pPr>
        <w:pStyle w:val="Textocomentario"/>
      </w:pPr>
      <w:r>
        <w:rPr>
          <w:rStyle w:val="Refdecomentario"/>
        </w:rPr>
        <w:annotationRef/>
      </w:r>
      <w:r>
        <w:t xml:space="preserve">Creo que hay un error. Se refiere al intento de aprobar una nueva constitución anticlerical en 1867 que fue respondida por una revolución que depuso el gobierno liberal de </w:t>
      </w:r>
      <w:r w:rsidR="004C428B">
        <w:t xml:space="preserve">Mariano </w:t>
      </w:r>
      <w:proofErr w:type="spellStart"/>
      <w:r w:rsidR="004C428B">
        <w:t>Igancio</w:t>
      </w:r>
      <w:proofErr w:type="spellEnd"/>
      <w:r w:rsidR="004C428B">
        <w:t xml:space="preserve"> Prado cuando este</w:t>
      </w:r>
      <w:r>
        <w:t xml:space="preserve"> fue derrotado en Arequipa, y en su lugar subió como presidente provisorio Diez Canseco y luego vino el gobierno de Balta, reponiéndose la constitución de 1860. Ver mejor Basadre, etc.</w:t>
      </w:r>
    </w:p>
  </w:comment>
  <w:comment w:id="184" w:author="Carlos Arrizabalaga Lizarraga" w:date="2020-01-30T14:52:00Z" w:initials="CAL">
    <w:p w14:paraId="2790AEAF" w14:textId="77777777" w:rsidR="0068389C" w:rsidRDefault="0068389C">
      <w:pPr>
        <w:pStyle w:val="Textocomentario"/>
      </w:pPr>
      <w:r>
        <w:rPr>
          <w:rStyle w:val="Refdecomentario"/>
        </w:rPr>
        <w:annotationRef/>
      </w:r>
      <w:proofErr w:type="spellStart"/>
      <w:r>
        <w:t>Nooo</w:t>
      </w:r>
      <w:proofErr w:type="spellEnd"/>
    </w:p>
  </w:comment>
  <w:comment w:id="185" w:author="Carlos Arrizabalaga Lizarraga" w:date="2020-01-30T14:36:00Z" w:initials="CAL">
    <w:p w14:paraId="748A3627" w14:textId="77777777" w:rsidR="003C7968" w:rsidRDefault="003C7968">
      <w:pPr>
        <w:pStyle w:val="Textocomentario"/>
      </w:pPr>
      <w:r>
        <w:rPr>
          <w:rStyle w:val="Refdecomentario"/>
        </w:rPr>
        <w:annotationRef/>
      </w:r>
      <w:proofErr w:type="gramStart"/>
      <w:r>
        <w:t>A quién se refiere?</w:t>
      </w:r>
      <w:proofErr w:type="gramEnd"/>
    </w:p>
  </w:comment>
  <w:comment w:id="186" w:author="Carlos Arrizabalaga Lizarraga" w:date="2020-01-30T15:24:00Z" w:initials="CAL">
    <w:p w14:paraId="754C7A6A" w14:textId="77777777" w:rsidR="006B58C5" w:rsidRDefault="006B58C5">
      <w:pPr>
        <w:pStyle w:val="Textocomentario"/>
      </w:pPr>
      <w:r>
        <w:rPr>
          <w:rStyle w:val="Refdecomentario"/>
        </w:rPr>
        <w:annotationRef/>
      </w:r>
      <w:r>
        <w:t xml:space="preserve">En referencia a Belaunde, mencionar el trabajo de </w:t>
      </w:r>
      <w:proofErr w:type="gramStart"/>
      <w:r>
        <w:t>Wagner  Reyna</w:t>
      </w:r>
      <w:proofErr w:type="gramEnd"/>
      <w:r>
        <w:t xml:space="preserve"> sobre VAB y la vivencia d </w:t>
      </w:r>
      <w:proofErr w:type="spellStart"/>
      <w:r>
        <w:t>ea</w:t>
      </w:r>
      <w:proofErr w:type="spellEnd"/>
      <w:r>
        <w:t xml:space="preserve"> fe en BIRA. 13-1984-85, pp. 395-410.</w:t>
      </w:r>
    </w:p>
  </w:comment>
  <w:comment w:id="190" w:author="Carlos Arrizabalaga Lizarraga" w:date="2020-01-30T15:08:00Z" w:initials="CAL">
    <w:p w14:paraId="12012547" w14:textId="77777777" w:rsidR="00A8406C" w:rsidRDefault="00A8406C">
      <w:pPr>
        <w:pStyle w:val="Textocomentario"/>
      </w:pPr>
      <w:r>
        <w:rPr>
          <w:rStyle w:val="Refdecomentario"/>
        </w:rPr>
        <w:annotationRef/>
      </w:r>
      <w:r>
        <w:t xml:space="preserve">mes siguiente a noviembre de 1923 porque planas lo publica en OIGA en noviembre de 1983, sesenta años después. PONER REFERENCI AEN BIBLIOGRAFÍA </w:t>
      </w:r>
    </w:p>
    <w:p w14:paraId="50FFD681" w14:textId="77777777" w:rsidR="00A8406C" w:rsidRDefault="00A8406C">
      <w:pPr>
        <w:pStyle w:val="Textocomentario"/>
      </w:pPr>
    </w:p>
    <w:p w14:paraId="01D4F82C" w14:textId="77777777" w:rsidR="00A8406C" w:rsidRDefault="00A8406C">
      <w:pPr>
        <w:pStyle w:val="Textocomentario"/>
      </w:pPr>
      <w:r>
        <w:t xml:space="preserve">SERÍA MEJOR NO PONER LA CITA DE PLANAS Y DECIR QUE BELAUNDE (1923) ATACÓ CON </w:t>
      </w:r>
      <w:proofErr w:type="gramStart"/>
      <w:r>
        <w:t>FIRMEZA  EL</w:t>
      </w:r>
      <w:proofErr w:type="gramEnd"/>
      <w:r>
        <w:t xml:space="preserve"> FASCISMO AL AÑO SIGUIENTE DE LL ASCENSO DE MUSSOLINI COMO DESTACÓ PLANAS (199</w:t>
      </w:r>
      <w:r w:rsidR="00745F82">
        <w:t>4</w:t>
      </w:r>
      <w:r>
        <w:t>: 305-308).</w:t>
      </w:r>
    </w:p>
  </w:comment>
  <w:comment w:id="187" w:author="Carlos Arrizabalaga Lizarraga" w:date="2020-01-30T14:54:00Z" w:initials="CAL">
    <w:p w14:paraId="62415346" w14:textId="77777777" w:rsidR="0068389C" w:rsidRDefault="0068389C">
      <w:pPr>
        <w:pStyle w:val="Textocomentario"/>
      </w:pPr>
      <w:r>
        <w:rPr>
          <w:rStyle w:val="Refdecomentario"/>
        </w:rPr>
        <w:annotationRef/>
      </w:r>
    </w:p>
  </w:comment>
  <w:comment w:id="191" w:author="Carlos Arrizabalaga Lizarraga" w:date="2020-01-30T15:12:00Z" w:initials="CAL">
    <w:p w14:paraId="7F249379" w14:textId="77777777" w:rsidR="00745F82" w:rsidRDefault="00745F82">
      <w:pPr>
        <w:pStyle w:val="Textocomentario"/>
      </w:pPr>
      <w:r>
        <w:rPr>
          <w:rStyle w:val="Refdecomentario"/>
        </w:rPr>
        <w:annotationRef/>
      </w:r>
      <w:r>
        <w:t>Y UNA DEFENSA DE LA LIBERTAD</w:t>
      </w:r>
    </w:p>
  </w:comment>
  <w:comment w:id="193" w:author="Carlos Arrizabalaga Lizarraga" w:date="2020-01-30T15:14:00Z" w:initials="CAL">
    <w:p w14:paraId="393A8125" w14:textId="77777777" w:rsidR="00745F82" w:rsidRDefault="00745F82">
      <w:pPr>
        <w:pStyle w:val="Textocomentario"/>
      </w:pPr>
      <w:r>
        <w:rPr>
          <w:rStyle w:val="Refdecomentario"/>
        </w:rPr>
        <w:annotationRef/>
      </w:r>
      <w:r>
        <w:t>QUIZÁS EXPLICAR UN POCO</w:t>
      </w:r>
    </w:p>
  </w:comment>
  <w:comment w:id="197" w:author="Carlos Arrizabalaga Lizarraga" w:date="2020-01-30T15:15:00Z" w:initials="CAL">
    <w:p w14:paraId="14792968" w14:textId="77777777" w:rsidR="00745F82" w:rsidRDefault="00745F82">
      <w:pPr>
        <w:pStyle w:val="Textocomentario"/>
      </w:pPr>
      <w:r>
        <w:rPr>
          <w:rStyle w:val="Refdecomentario"/>
        </w:rPr>
        <w:annotationRef/>
      </w:r>
      <w:r>
        <w:t>sugiero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28FCED" w15:done="0"/>
  <w15:commentEx w15:paraId="7B7BEE3E" w15:done="0"/>
  <w15:commentEx w15:paraId="5C6FB689" w15:done="0"/>
  <w15:commentEx w15:paraId="44BA82E8" w15:done="0"/>
  <w15:commentEx w15:paraId="423CCFA7" w15:done="0"/>
  <w15:commentEx w15:paraId="31F71D8C" w15:done="0"/>
  <w15:commentEx w15:paraId="70356291" w15:done="0"/>
  <w15:commentEx w15:paraId="4B13454B" w15:done="0"/>
  <w15:commentEx w15:paraId="2D582526" w15:done="0"/>
  <w15:commentEx w15:paraId="2995EBB6" w15:done="0"/>
  <w15:commentEx w15:paraId="778074D6" w15:done="0"/>
  <w15:commentEx w15:paraId="160F4023" w15:done="0"/>
  <w15:commentEx w15:paraId="621C4512" w15:done="0"/>
  <w15:commentEx w15:paraId="7192B2E1" w15:done="0"/>
  <w15:commentEx w15:paraId="23E55ECC" w15:done="0"/>
  <w15:commentEx w15:paraId="317271BB" w15:done="0"/>
  <w15:commentEx w15:paraId="0E81E090" w15:done="0"/>
  <w15:commentEx w15:paraId="2790AEAF" w15:done="0"/>
  <w15:commentEx w15:paraId="748A3627" w15:done="0"/>
  <w15:commentEx w15:paraId="754C7A6A" w15:done="0"/>
  <w15:commentEx w15:paraId="01D4F82C" w15:done="0"/>
  <w15:commentEx w15:paraId="62415346" w15:done="0"/>
  <w15:commentEx w15:paraId="7F249379" w15:done="0"/>
  <w15:commentEx w15:paraId="393A8125" w15:done="0"/>
  <w15:commentEx w15:paraId="147929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A5326"/>
    <w:multiLevelType w:val="multilevel"/>
    <w:tmpl w:val="3BF6A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2969E6"/>
    <w:multiLevelType w:val="multilevel"/>
    <w:tmpl w:val="CD360F98"/>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30328E"/>
    <w:multiLevelType w:val="hybridMultilevel"/>
    <w:tmpl w:val="9FF8536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los Arrizabalaga Lizarraga">
    <w15:presenceInfo w15:providerId="AD" w15:userId="S-1-5-21-2772544105-2296355689-1104304926-6355"/>
  </w15:person>
  <w15:person w15:author="Usuario de Windows">
    <w15:presenceInfo w15:providerId="None" w15:userId="Usuario de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CF5"/>
    <w:rsid w:val="00005CB0"/>
    <w:rsid w:val="000248C7"/>
    <w:rsid w:val="00043438"/>
    <w:rsid w:val="00074BAF"/>
    <w:rsid w:val="000E706A"/>
    <w:rsid w:val="000F2906"/>
    <w:rsid w:val="00115BD6"/>
    <w:rsid w:val="00157189"/>
    <w:rsid w:val="001B40DF"/>
    <w:rsid w:val="001D4761"/>
    <w:rsid w:val="001D6A84"/>
    <w:rsid w:val="00252DA9"/>
    <w:rsid w:val="00304120"/>
    <w:rsid w:val="00363A90"/>
    <w:rsid w:val="003C7968"/>
    <w:rsid w:val="004837ED"/>
    <w:rsid w:val="004A11CE"/>
    <w:rsid w:val="004B2110"/>
    <w:rsid w:val="004C428B"/>
    <w:rsid w:val="004C5471"/>
    <w:rsid w:val="004C729F"/>
    <w:rsid w:val="0053387E"/>
    <w:rsid w:val="00551614"/>
    <w:rsid w:val="00624062"/>
    <w:rsid w:val="00633B1B"/>
    <w:rsid w:val="00660B0F"/>
    <w:rsid w:val="006633CC"/>
    <w:rsid w:val="0068389C"/>
    <w:rsid w:val="006A685C"/>
    <w:rsid w:val="006B58C5"/>
    <w:rsid w:val="006F4638"/>
    <w:rsid w:val="00745F82"/>
    <w:rsid w:val="00793BB3"/>
    <w:rsid w:val="007B2D7F"/>
    <w:rsid w:val="00890022"/>
    <w:rsid w:val="008A7645"/>
    <w:rsid w:val="008E47BD"/>
    <w:rsid w:val="00973621"/>
    <w:rsid w:val="009D0CF5"/>
    <w:rsid w:val="00A051B9"/>
    <w:rsid w:val="00A2316A"/>
    <w:rsid w:val="00A3272B"/>
    <w:rsid w:val="00A3463D"/>
    <w:rsid w:val="00A360E8"/>
    <w:rsid w:val="00A8406C"/>
    <w:rsid w:val="00B177A5"/>
    <w:rsid w:val="00B65CFA"/>
    <w:rsid w:val="00BC73B5"/>
    <w:rsid w:val="00BF369D"/>
    <w:rsid w:val="00BF5B90"/>
    <w:rsid w:val="00C177BB"/>
    <w:rsid w:val="00C27F2E"/>
    <w:rsid w:val="00C91ECF"/>
    <w:rsid w:val="00CA7153"/>
    <w:rsid w:val="00CF7522"/>
    <w:rsid w:val="00D339AD"/>
    <w:rsid w:val="00D50D03"/>
    <w:rsid w:val="00D604D2"/>
    <w:rsid w:val="00DB0083"/>
    <w:rsid w:val="00DF44B0"/>
    <w:rsid w:val="00E02F4D"/>
    <w:rsid w:val="00E9131A"/>
    <w:rsid w:val="00E92B90"/>
    <w:rsid w:val="00EE278F"/>
    <w:rsid w:val="00F15AE5"/>
    <w:rsid w:val="00F52D62"/>
    <w:rsid w:val="00FA0E5A"/>
    <w:rsid w:val="00FA112A"/>
    <w:rsid w:val="00FD13FB"/>
    <w:rsid w:val="00FF1C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C3B0"/>
  <w15:docId w15:val="{15899BB1-C9B3-4C17-B498-499391DC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EB7A5E"/>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E70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06A"/>
    <w:rPr>
      <w:rFonts w:ascii="Segoe UI" w:hAnsi="Segoe UI" w:cs="Segoe UI"/>
      <w:sz w:val="18"/>
      <w:szCs w:val="18"/>
    </w:rPr>
  </w:style>
  <w:style w:type="character" w:styleId="Refdecomentario">
    <w:name w:val="annotation reference"/>
    <w:basedOn w:val="Fuentedeprrafopredeter"/>
    <w:uiPriority w:val="99"/>
    <w:semiHidden/>
    <w:unhideWhenUsed/>
    <w:rsid w:val="000E706A"/>
    <w:rPr>
      <w:sz w:val="16"/>
      <w:szCs w:val="16"/>
    </w:rPr>
  </w:style>
  <w:style w:type="paragraph" w:styleId="Textocomentario">
    <w:name w:val="annotation text"/>
    <w:basedOn w:val="Normal"/>
    <w:link w:val="TextocomentarioCar"/>
    <w:uiPriority w:val="99"/>
    <w:semiHidden/>
    <w:unhideWhenUsed/>
    <w:rsid w:val="000E70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706A"/>
    <w:rPr>
      <w:sz w:val="20"/>
      <w:szCs w:val="20"/>
    </w:rPr>
  </w:style>
  <w:style w:type="paragraph" w:styleId="Asuntodelcomentario">
    <w:name w:val="annotation subject"/>
    <w:basedOn w:val="Textocomentario"/>
    <w:next w:val="Textocomentario"/>
    <w:link w:val="AsuntodelcomentarioCar"/>
    <w:uiPriority w:val="99"/>
    <w:semiHidden/>
    <w:unhideWhenUsed/>
    <w:rsid w:val="000E706A"/>
    <w:rPr>
      <w:b/>
      <w:bCs/>
    </w:rPr>
  </w:style>
  <w:style w:type="character" w:customStyle="1" w:styleId="AsuntodelcomentarioCar">
    <w:name w:val="Asunto del comentario Car"/>
    <w:basedOn w:val="TextocomentarioCar"/>
    <w:link w:val="Asuntodelcomentario"/>
    <w:uiPriority w:val="99"/>
    <w:semiHidden/>
    <w:rsid w:val="000E70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4148</Words>
  <Characters>22816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Soledad Escalante Beltran</dc:creator>
  <cp:lastModifiedBy>Usuario de Windows</cp:lastModifiedBy>
  <cp:revision>2</cp:revision>
  <dcterms:created xsi:type="dcterms:W3CDTF">2020-01-30T21:11:00Z</dcterms:created>
  <dcterms:modified xsi:type="dcterms:W3CDTF">2020-01-30T21:11:00Z</dcterms:modified>
</cp:coreProperties>
</file>